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A277A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A277A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B37894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277A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BASELINE CONFIGURATION</w:t>
            </w:r>
          </w:p>
        </w:tc>
      </w:tr>
      <w:tr w:rsidR="00A277AD" w:rsidRPr="00D54FC9" w:rsidTr="00F351C8">
        <w:trPr>
          <w:cantSplit/>
        </w:trPr>
        <w:tc>
          <w:tcPr>
            <w:tcW w:w="1166" w:type="dxa"/>
          </w:tcPr>
          <w:p w:rsidR="00B37894" w:rsidRDefault="00B3789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77AD" w:rsidRDefault="00A277AD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bCs/>
                <w:i/>
                <w:iCs/>
                <w:sz w:val="20"/>
                <w:szCs w:val="20"/>
              </w:rPr>
              <w:t>Determine</w:t>
            </w:r>
            <w:r w:rsidRPr="009970DB">
              <w:rPr>
                <w:i/>
                <w:iCs/>
                <w:sz w:val="20"/>
                <w:szCs w:val="20"/>
              </w:rPr>
              <w:t xml:space="preserve"> if</w:t>
            </w:r>
            <w:r>
              <w:rPr>
                <w:i/>
                <w:iCs/>
                <w:sz w:val="20"/>
                <w:szCs w:val="20"/>
              </w:rPr>
              <w:t>:</w:t>
            </w:r>
          </w:p>
          <w:p w:rsidR="00A277AD" w:rsidRDefault="00A277AD" w:rsidP="00A277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organization develops and documents a baseline configuration of the information system </w:t>
            </w:r>
            <w:r>
              <w:rPr>
                <w:i/>
                <w:iCs/>
                <w:sz w:val="20"/>
                <w:szCs w:val="20"/>
              </w:rPr>
              <w:t>and</w:t>
            </w:r>
          </w:p>
          <w:p w:rsidR="00A277AD" w:rsidRPr="009970DB" w:rsidRDefault="00A277AD" w:rsidP="00A277A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organization maintains, under configuration control, a current baseline configuration of the information system.</w:t>
            </w:r>
          </w:p>
          <w:p w:rsidR="00A277AD" w:rsidRPr="005A24A5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A24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9970DB" w:rsidRDefault="00A277AD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5A24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baseline configuration of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e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 xml:space="preserve">nterprise </w:t>
            </w:r>
            <w:r>
              <w:rPr>
                <w:rFonts w:ascii="Arial" w:hAnsi="Arial" w:cs="Arial"/>
                <w:iCs/>
                <w:sz w:val="16"/>
                <w:szCs w:val="16"/>
              </w:rPr>
              <w:t>a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rchitecture documentation; information system design documentation; information system architecture and configuration documentation;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A508C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DA508C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</w:p>
          <w:p w:rsidR="00C70011" w:rsidRPr="005073C2" w:rsidRDefault="00C70011" w:rsidP="00C5154A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54BD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B3789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B37894" w:rsidRPr="005073C2" w:rsidTr="00423095">
        <w:trPr>
          <w:cantSplit/>
          <w:trHeight w:val="3023"/>
        </w:trPr>
        <w:tc>
          <w:tcPr>
            <w:tcW w:w="1530" w:type="dxa"/>
            <w:gridSpan w:val="2"/>
          </w:tcPr>
          <w:p w:rsidR="00B37894" w:rsidRPr="005073C2" w:rsidRDefault="00B3789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B37894" w:rsidRDefault="00B3789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B37894" w:rsidRDefault="00B37894" w:rsidP="00B3789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B37894" w:rsidRPr="005C5B9C" w:rsidRDefault="00B37894" w:rsidP="00B3789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B37894" w:rsidRPr="005C5B9C" w:rsidRDefault="00B37894" w:rsidP="00B3789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B4B54" w:rsidRPr="005073C2" w:rsidTr="003B66A6">
        <w:trPr>
          <w:cantSplit/>
          <w:trHeight w:val="575"/>
        </w:trPr>
        <w:tc>
          <w:tcPr>
            <w:tcW w:w="1530" w:type="dxa"/>
            <w:gridSpan w:val="2"/>
          </w:tcPr>
          <w:p w:rsidR="00DB4B54" w:rsidRDefault="00DB4B54" w:rsidP="00DB4B54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B663A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DB4B54" w:rsidRPr="009970DB" w:rsidRDefault="00DB4B54" w:rsidP="00DA50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B4B54" w:rsidRDefault="00DB4B54" w:rsidP="007A704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07DAA">
              <w:rPr>
                <w:b/>
                <w:iCs/>
                <w:sz w:val="18"/>
                <w:szCs w:val="18"/>
              </w:rPr>
              <w:t>Examine</w:t>
            </w:r>
            <w:r w:rsidRPr="00E07DAA">
              <w:rPr>
                <w:iCs/>
                <w:sz w:val="18"/>
                <w:szCs w:val="18"/>
              </w:rPr>
              <w:t xml:space="preserve"> </w:t>
            </w:r>
            <w:r w:rsidR="003223C0">
              <w:rPr>
                <w:iCs/>
                <w:sz w:val="18"/>
                <w:szCs w:val="18"/>
              </w:rPr>
              <w:t>information system architecture and configuration documentation</w:t>
            </w:r>
            <w:r w:rsidR="00FD33DB">
              <w:rPr>
                <w:iCs/>
                <w:sz w:val="18"/>
                <w:szCs w:val="18"/>
              </w:rPr>
              <w:t>, information system design documentation, information system build documentation, or other relevant documents</w:t>
            </w:r>
            <w:r w:rsidR="00323298">
              <w:rPr>
                <w:iCs/>
                <w:sz w:val="18"/>
                <w:szCs w:val="18"/>
              </w:rPr>
              <w:t xml:space="preserve"> </w:t>
            </w:r>
            <w:r w:rsidR="005B2473">
              <w:rPr>
                <w:iCs/>
                <w:sz w:val="18"/>
                <w:szCs w:val="18"/>
              </w:rPr>
              <w:t>associated with</w:t>
            </w:r>
            <w:r w:rsidR="00AA688E">
              <w:rPr>
                <w:iCs/>
                <w:sz w:val="18"/>
                <w:szCs w:val="18"/>
              </w:rPr>
              <w:t xml:space="preserve"> </w:t>
            </w:r>
            <w:r w:rsidR="00323298">
              <w:rPr>
                <w:iCs/>
                <w:sz w:val="18"/>
                <w:szCs w:val="18"/>
              </w:rPr>
              <w:t>an agreed-upon</w:t>
            </w:r>
            <w:r w:rsidR="00182914">
              <w:rPr>
                <w:iCs/>
                <w:sz w:val="18"/>
                <w:szCs w:val="18"/>
              </w:rPr>
              <w:t xml:space="preserve"> [</w:t>
            </w:r>
            <w:r w:rsidR="00182914">
              <w:rPr>
                <w:i/>
                <w:iCs/>
                <w:sz w:val="18"/>
                <w:szCs w:val="18"/>
              </w:rPr>
              <w:t>basic</w:t>
            </w:r>
            <w:r w:rsidR="00182914">
              <w:rPr>
                <w:iCs/>
                <w:sz w:val="18"/>
                <w:szCs w:val="18"/>
              </w:rPr>
              <w:t xml:space="preserve">] sample of </w:t>
            </w:r>
            <w:r w:rsidR="00380CEF">
              <w:rPr>
                <w:iCs/>
                <w:sz w:val="18"/>
                <w:szCs w:val="18"/>
              </w:rPr>
              <w:t xml:space="preserve"> information system </w:t>
            </w:r>
            <w:r w:rsidR="00CF71C7">
              <w:rPr>
                <w:iCs/>
                <w:sz w:val="18"/>
                <w:szCs w:val="18"/>
              </w:rPr>
              <w:t>components</w:t>
            </w:r>
            <w:r w:rsidRPr="00E07DAA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DB4B5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07DAA">
              <w:rPr>
                <w:iCs/>
                <w:sz w:val="18"/>
                <w:szCs w:val="18"/>
              </w:rPr>
              <w:t xml:space="preserve"> for </w:t>
            </w:r>
            <w:r w:rsidR="00B663A8">
              <w:rPr>
                <w:iCs/>
                <w:sz w:val="18"/>
                <w:szCs w:val="18"/>
              </w:rPr>
              <w:t xml:space="preserve">a </w:t>
            </w:r>
            <w:r w:rsidR="00A64B9C">
              <w:rPr>
                <w:iCs/>
                <w:sz w:val="18"/>
                <w:szCs w:val="18"/>
              </w:rPr>
              <w:t xml:space="preserve">current </w:t>
            </w:r>
            <w:r w:rsidR="00B663A8">
              <w:rPr>
                <w:iCs/>
                <w:sz w:val="18"/>
                <w:szCs w:val="18"/>
              </w:rPr>
              <w:t xml:space="preserve">baseline configuration </w:t>
            </w:r>
            <w:r w:rsidR="00030591">
              <w:rPr>
                <w:iCs/>
                <w:sz w:val="18"/>
                <w:szCs w:val="18"/>
              </w:rPr>
              <w:t>of</w:t>
            </w:r>
            <w:r w:rsidR="00B663A8">
              <w:rPr>
                <w:iCs/>
                <w:sz w:val="18"/>
                <w:szCs w:val="18"/>
              </w:rPr>
              <w:t xml:space="preserve"> the information system</w:t>
            </w:r>
            <w:r w:rsidR="003B66A6">
              <w:rPr>
                <w:iCs/>
                <w:sz w:val="18"/>
                <w:szCs w:val="18"/>
              </w:rPr>
              <w:t>.</w:t>
            </w:r>
          </w:p>
          <w:p w:rsidR="00380CEF" w:rsidRPr="000F5909" w:rsidRDefault="00380CEF" w:rsidP="0083446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</w:t>
            </w:r>
            <w:r w:rsidR="00CF71C7">
              <w:rPr>
                <w:iCs/>
                <w:sz w:val="18"/>
                <w:szCs w:val="18"/>
              </w:rPr>
              <w:t xml:space="preserve">Information system components </w:t>
            </w:r>
            <w:r w:rsidR="00CE4221">
              <w:rPr>
                <w:iCs/>
                <w:sz w:val="18"/>
                <w:szCs w:val="18"/>
              </w:rPr>
              <w:t xml:space="preserve">defined </w:t>
            </w:r>
            <w:r>
              <w:rPr>
                <w:iCs/>
                <w:sz w:val="18"/>
                <w:szCs w:val="18"/>
              </w:rPr>
              <w:t xml:space="preserve">in the configuration management plan </w:t>
            </w:r>
            <w:r w:rsidR="00C94B76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information system </w:t>
            </w:r>
            <w:r w:rsidR="00FF631D">
              <w:rPr>
                <w:iCs/>
                <w:sz w:val="18"/>
                <w:szCs w:val="18"/>
              </w:rPr>
              <w:t>should</w:t>
            </w:r>
            <w:r w:rsidR="00CF71C7">
              <w:rPr>
                <w:iCs/>
                <w:sz w:val="18"/>
                <w:szCs w:val="18"/>
              </w:rPr>
              <w:t xml:space="preserve"> include the </w:t>
            </w:r>
            <w:r w:rsidR="0083446E">
              <w:rPr>
                <w:iCs/>
                <w:sz w:val="18"/>
                <w:szCs w:val="18"/>
              </w:rPr>
              <w:t xml:space="preserve">configuration </w:t>
            </w:r>
            <w:r w:rsidR="00CF71C7">
              <w:rPr>
                <w:iCs/>
                <w:sz w:val="18"/>
                <w:szCs w:val="18"/>
              </w:rPr>
              <w:t>items</w:t>
            </w:r>
            <w:r w:rsidR="004B2386">
              <w:rPr>
                <w:iCs/>
                <w:sz w:val="18"/>
                <w:szCs w:val="18"/>
              </w:rPr>
              <w:t xml:space="preserve"> (hard</w:t>
            </w:r>
            <w:r>
              <w:rPr>
                <w:iCs/>
                <w:sz w:val="18"/>
                <w:szCs w:val="18"/>
              </w:rPr>
              <w:t xml:space="preserve">ware, </w:t>
            </w:r>
            <w:r w:rsidR="00461AE1">
              <w:rPr>
                <w:iCs/>
                <w:sz w:val="18"/>
                <w:szCs w:val="18"/>
              </w:rPr>
              <w:t xml:space="preserve">software, </w:t>
            </w:r>
            <w:r>
              <w:rPr>
                <w:iCs/>
                <w:sz w:val="18"/>
                <w:szCs w:val="18"/>
              </w:rPr>
              <w:t>firmware, and documentation</w:t>
            </w:r>
            <w:r w:rsidR="004B2386">
              <w:rPr>
                <w:iCs/>
                <w:sz w:val="18"/>
                <w:szCs w:val="18"/>
              </w:rPr>
              <w:t>)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3446E">
              <w:rPr>
                <w:iCs/>
                <w:sz w:val="18"/>
                <w:szCs w:val="18"/>
              </w:rPr>
              <w:t xml:space="preserve">required </w:t>
            </w:r>
            <w:r>
              <w:rPr>
                <w:iCs/>
                <w:sz w:val="18"/>
                <w:szCs w:val="18"/>
              </w:rPr>
              <w:t>to be configuration-managed.</w:t>
            </w:r>
          </w:p>
        </w:tc>
      </w:tr>
      <w:tr w:rsidR="00B37894" w:rsidRPr="005073C2" w:rsidTr="00B37894">
        <w:trPr>
          <w:cantSplit/>
          <w:trHeight w:val="116"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37894" w:rsidRDefault="00B3789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37894" w:rsidRPr="008D7BED" w:rsidRDefault="00B3789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F5F1A" w:rsidRPr="005073C2" w:rsidTr="00F351C8">
        <w:trPr>
          <w:cantSplit/>
        </w:trPr>
        <w:tc>
          <w:tcPr>
            <w:tcW w:w="1530" w:type="dxa"/>
            <w:gridSpan w:val="2"/>
          </w:tcPr>
          <w:p w:rsidR="004F5F1A" w:rsidRPr="009970DB" w:rsidRDefault="00DB4B54" w:rsidP="00DA50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4F5F1A" w:rsidRPr="00E07DAA" w:rsidRDefault="00DB4B54" w:rsidP="003D609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 xml:space="preserve">figuration management policy, </w:t>
            </w:r>
            <w:r w:rsidRPr="000F5909">
              <w:rPr>
                <w:iCs/>
                <w:sz w:val="18"/>
                <w:szCs w:val="18"/>
              </w:rPr>
              <w:t>procedures addressing</w:t>
            </w:r>
            <w:r>
              <w:rPr>
                <w:iCs/>
                <w:sz w:val="18"/>
                <w:szCs w:val="18"/>
              </w:rPr>
              <w:t xml:space="preserve"> the baseline configuration of the information system, </w:t>
            </w:r>
            <w:r w:rsidR="0074398B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to maintain, under configuration control, a current baseline configuration of the information system.</w:t>
            </w:r>
            <w:r w:rsidR="003D6094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B4B54" w:rsidRPr="005073C2" w:rsidTr="00F351C8">
        <w:trPr>
          <w:cantSplit/>
        </w:trPr>
        <w:tc>
          <w:tcPr>
            <w:tcW w:w="1530" w:type="dxa"/>
            <w:gridSpan w:val="2"/>
          </w:tcPr>
          <w:p w:rsidR="00DB4B54" w:rsidRPr="009970DB" w:rsidRDefault="00DB4B54" w:rsidP="00DA50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FA0AAE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DB4B54" w:rsidRPr="00E07DAA" w:rsidRDefault="00DB4B54" w:rsidP="005D681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07DAA">
              <w:rPr>
                <w:b/>
                <w:iCs/>
                <w:sz w:val="18"/>
                <w:szCs w:val="18"/>
              </w:rPr>
              <w:t>Examine</w:t>
            </w:r>
            <w:r w:rsidRPr="00E07DAA">
              <w:rPr>
                <w:iCs/>
                <w:sz w:val="18"/>
                <w:szCs w:val="18"/>
              </w:rPr>
              <w:t xml:space="preserve"> </w:t>
            </w:r>
            <w:r w:rsidR="00844F9D">
              <w:rPr>
                <w:iCs/>
                <w:sz w:val="18"/>
                <w:szCs w:val="18"/>
              </w:rPr>
              <w:t>change control records</w:t>
            </w:r>
            <w:r w:rsidR="00ED3FDF">
              <w:rPr>
                <w:iCs/>
                <w:sz w:val="18"/>
                <w:szCs w:val="18"/>
              </w:rPr>
              <w:t xml:space="preserve">, </w:t>
            </w:r>
            <w:r w:rsidR="00584454">
              <w:rPr>
                <w:iCs/>
                <w:sz w:val="18"/>
                <w:szCs w:val="18"/>
              </w:rPr>
              <w:t>configuration audit records</w:t>
            </w:r>
            <w:r w:rsidR="00ED3FDF">
              <w:rPr>
                <w:iCs/>
                <w:sz w:val="18"/>
                <w:szCs w:val="18"/>
              </w:rPr>
              <w:t>, or other relevant documents</w:t>
            </w:r>
            <w:r w:rsidR="00584454">
              <w:rPr>
                <w:iCs/>
                <w:sz w:val="18"/>
                <w:szCs w:val="18"/>
              </w:rPr>
              <w:t xml:space="preserve"> </w:t>
            </w:r>
            <w:r w:rsidR="002C3455">
              <w:rPr>
                <w:iCs/>
                <w:sz w:val="18"/>
                <w:szCs w:val="18"/>
              </w:rPr>
              <w:t>associated with</w:t>
            </w:r>
            <w:r w:rsidR="00844F9D">
              <w:rPr>
                <w:iCs/>
                <w:sz w:val="18"/>
                <w:szCs w:val="18"/>
              </w:rPr>
              <w:t xml:space="preserve"> </w:t>
            </w:r>
            <w:r w:rsidR="003223C0" w:rsidRPr="000F5909">
              <w:rPr>
                <w:iCs/>
                <w:sz w:val="18"/>
                <w:szCs w:val="18"/>
              </w:rPr>
              <w:t>an agreed</w:t>
            </w:r>
            <w:r w:rsidR="003223C0">
              <w:rPr>
                <w:iCs/>
                <w:sz w:val="18"/>
                <w:szCs w:val="18"/>
              </w:rPr>
              <w:t>-upon [</w:t>
            </w:r>
            <w:r w:rsidR="003223C0" w:rsidRPr="00F978FE">
              <w:rPr>
                <w:i/>
                <w:iCs/>
                <w:sz w:val="18"/>
                <w:szCs w:val="18"/>
              </w:rPr>
              <w:t>basic</w:t>
            </w:r>
            <w:r w:rsidR="003223C0">
              <w:rPr>
                <w:iCs/>
                <w:sz w:val="18"/>
                <w:szCs w:val="18"/>
              </w:rPr>
              <w:t xml:space="preserve">] </w:t>
            </w:r>
            <w:r w:rsidR="003223C0" w:rsidRPr="000F5909">
              <w:rPr>
                <w:iCs/>
                <w:sz w:val="18"/>
                <w:szCs w:val="18"/>
              </w:rPr>
              <w:t xml:space="preserve">sample of </w:t>
            </w:r>
            <w:r w:rsidRPr="00E07DAA">
              <w:rPr>
                <w:iCs/>
                <w:sz w:val="18"/>
                <w:szCs w:val="18"/>
              </w:rPr>
              <w:t>information system</w:t>
            </w:r>
            <w:r w:rsidR="007C3924">
              <w:rPr>
                <w:iCs/>
                <w:sz w:val="18"/>
                <w:szCs w:val="18"/>
              </w:rPr>
              <w:t xml:space="preserve"> </w:t>
            </w:r>
            <w:r w:rsidR="005D6819">
              <w:rPr>
                <w:iCs/>
                <w:sz w:val="18"/>
                <w:szCs w:val="18"/>
              </w:rPr>
              <w:t>components</w:t>
            </w:r>
            <w:r w:rsidRPr="00E07DAA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DB4B5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07DAA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CM-2.1.2.1 are being applied.</w:t>
            </w:r>
          </w:p>
        </w:tc>
      </w:tr>
      <w:tr w:rsidR="00FF4681" w:rsidRPr="005073C2" w:rsidTr="00F351C8">
        <w:trPr>
          <w:cantSplit/>
        </w:trPr>
        <w:tc>
          <w:tcPr>
            <w:tcW w:w="1530" w:type="dxa"/>
            <w:gridSpan w:val="2"/>
          </w:tcPr>
          <w:p w:rsidR="00FF4681" w:rsidRPr="009970DB" w:rsidRDefault="00FF4681" w:rsidP="00DA508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CM-2.1.2.</w:t>
            </w:r>
            <w:r w:rsidR="00CF71C7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F4681" w:rsidRPr="00FF4681" w:rsidRDefault="00FF4681" w:rsidP="00844F9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configuration change control responsibilities;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measures identified in CM-2.1.2.1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A277AD" w:rsidRPr="00A277A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3789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77AD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BASELINE CONFIGURATION</w:t>
            </w:r>
          </w:p>
        </w:tc>
      </w:tr>
      <w:tr w:rsidR="00A277AD" w:rsidRPr="005073C2" w:rsidTr="00F351C8">
        <w:trPr>
          <w:cantSplit/>
          <w:trHeight w:val="3244"/>
        </w:trPr>
        <w:tc>
          <w:tcPr>
            <w:tcW w:w="1530" w:type="dxa"/>
            <w:gridSpan w:val="2"/>
          </w:tcPr>
          <w:p w:rsidR="00B37894" w:rsidRDefault="00B3789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A277AD" w:rsidRDefault="00A277AD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7240C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 w:rsidR="00FF4681" w:rsidRPr="007240C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7240CB">
              <w:rPr>
                <w:rFonts w:ascii="Arial" w:hAnsi="Arial" w:cs="Arial"/>
                <w:b/>
                <w:iCs/>
                <w:sz w:val="16"/>
                <w:szCs w:val="16"/>
              </w:rPr>
              <w:t>2(1).1.1b</w:t>
            </w:r>
          </w:p>
          <w:p w:rsidR="00A277AD" w:rsidRDefault="00A277AD" w:rsidP="00005197">
            <w:pPr>
              <w:spacing w:before="24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277AD" w:rsidRDefault="00A277AD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A277AD" w:rsidRDefault="00A277AD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A277AD" w:rsidRPr="009970DB" w:rsidRDefault="00A277AD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A277AD" w:rsidRPr="00FD055E" w:rsidRDefault="00A277AD" w:rsidP="00A277AD">
            <w:pPr>
              <w:numPr>
                <w:ilvl w:val="0"/>
                <w:numId w:val="9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 defines</w:t>
            </w:r>
            <w:r>
              <w:rPr>
                <w:i/>
                <w:sz w:val="20"/>
                <w:szCs w:val="20"/>
              </w:rPr>
              <w:t>:</w:t>
            </w:r>
          </w:p>
          <w:p w:rsidR="00A277AD" w:rsidRDefault="00A277AD" w:rsidP="00A277A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FD055E">
              <w:rPr>
                <w:i/>
                <w:sz w:val="20"/>
                <w:szCs w:val="20"/>
              </w:rPr>
              <w:t>the frequency of reviews and updates to the baseline configuration of the information system; and</w:t>
            </w:r>
          </w:p>
          <w:p w:rsidR="00A277AD" w:rsidRPr="00FD055E" w:rsidRDefault="00A277AD" w:rsidP="00A277AD">
            <w:pPr>
              <w:numPr>
                <w:ilvl w:val="1"/>
                <w:numId w:val="3"/>
              </w:numPr>
              <w:tabs>
                <w:tab w:val="clear" w:pos="1440"/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FD055E">
              <w:rPr>
                <w:i/>
                <w:sz w:val="20"/>
                <w:szCs w:val="20"/>
              </w:rPr>
              <w:t>the circumstances that require reviews and updates to the baseline configuration of the information system; and</w:t>
            </w:r>
          </w:p>
          <w:p w:rsidR="00A277AD" w:rsidRDefault="00A277AD" w:rsidP="00A277AD">
            <w:pPr>
              <w:numPr>
                <w:ilvl w:val="0"/>
                <w:numId w:val="9"/>
              </w:numPr>
              <w:tabs>
                <w:tab w:val="clear" w:pos="432"/>
                <w:tab w:val="left" w:pos="436"/>
              </w:tabs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reviews and updates the baseline configuration of the information system</w:t>
            </w:r>
          </w:p>
          <w:p w:rsidR="00A277AD" w:rsidRDefault="00A277AD" w:rsidP="00A277A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FD055E">
              <w:rPr>
                <w:bCs/>
                <w:i/>
                <w:iCs/>
                <w:sz w:val="20"/>
                <w:szCs w:val="20"/>
              </w:rPr>
              <w:t>in accordance with the organization-defined frequency;</w:t>
            </w:r>
          </w:p>
          <w:p w:rsidR="00A277AD" w:rsidRDefault="00A277AD" w:rsidP="00A277A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FD055E">
              <w:rPr>
                <w:bCs/>
                <w:i/>
                <w:iCs/>
                <w:sz w:val="20"/>
                <w:szCs w:val="20"/>
              </w:rPr>
              <w:t>when required due to organization-defined circumstances; and</w:t>
            </w:r>
          </w:p>
          <w:p w:rsidR="00A277AD" w:rsidRPr="00FD055E" w:rsidRDefault="00A277AD" w:rsidP="00A277AD">
            <w:pPr>
              <w:numPr>
                <w:ilvl w:val="1"/>
                <w:numId w:val="3"/>
              </w:numPr>
              <w:tabs>
                <w:tab w:val="clear" w:pos="1440"/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FD055E">
              <w:rPr>
                <w:i/>
                <w:iCs/>
                <w:sz w:val="20"/>
              </w:rPr>
              <w:t>as</w:t>
            </w:r>
            <w:proofErr w:type="gramEnd"/>
            <w:r w:rsidRPr="00FD055E">
              <w:rPr>
                <w:i/>
                <w:iCs/>
                <w:sz w:val="20"/>
              </w:rPr>
              <w:t xml:space="preserve"> an integral part of information system component installations and upgrades.</w:t>
            </w:r>
          </w:p>
          <w:p w:rsidR="00A277AD" w:rsidRPr="005A24A5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A24A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Default="00A277AD" w:rsidP="00005197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5A24A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procedures addressing the baseline configuration of the information system; information system architecture and configuration documentation; other relevant documents or records].</w:t>
            </w:r>
          </w:p>
          <w:p w:rsidR="00A277AD" w:rsidRPr="000B74C2" w:rsidRDefault="00A277AD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A24A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A24A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configuration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change control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 responsibilities</w:t>
            </w:r>
            <w:r w:rsidRPr="005A24A5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</w:p>
          <w:p w:rsidR="001C3BD4" w:rsidRPr="002F5405" w:rsidRDefault="00F36082" w:rsidP="00C5154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7B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C517B6" w:rsidRPr="005252CB" w:rsidDel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880B80" w:rsidRDefault="00880B80" w:rsidP="00880B8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 w:rsidR="002B47E3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2B47E3" w:rsidRDefault="002B47E3" w:rsidP="00B37894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37894" w:rsidRDefault="00B37894" w:rsidP="00B37894">
            <w:pPr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47E3" w:rsidRDefault="002B47E3" w:rsidP="002B47E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.1.1.a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1C3BD4" w:rsidRPr="005073C2" w:rsidRDefault="001C3BD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C3BD4" w:rsidRDefault="009B4A6A" w:rsidP="002B47E3">
            <w:pPr>
              <w:spacing w:before="120" w:after="12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</w:t>
            </w:r>
            <w:r w:rsidRPr="002033DE">
              <w:rPr>
                <w:b/>
                <w:sz w:val="18"/>
                <w:szCs w:val="18"/>
              </w:rPr>
              <w:t>amine</w:t>
            </w:r>
            <w:r w:rsidRPr="00E929FB">
              <w:rPr>
                <w:sz w:val="18"/>
                <w:szCs w:val="18"/>
              </w:rPr>
              <w:t xml:space="preserve"> </w:t>
            </w:r>
            <w:r w:rsidR="00880B80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onfiguration management policy, </w:t>
            </w:r>
            <w:r w:rsidR="0099540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 addressing the baseline</w:t>
            </w:r>
            <w:r w:rsidR="00C42B3B">
              <w:rPr>
                <w:sz w:val="18"/>
                <w:szCs w:val="18"/>
              </w:rPr>
              <w:t xml:space="preserve"> configuration</w:t>
            </w:r>
            <w:r>
              <w:rPr>
                <w:sz w:val="18"/>
                <w:szCs w:val="18"/>
              </w:rPr>
              <w:t xml:space="preserve"> of the information system, </w:t>
            </w:r>
            <w:r w:rsidR="00FD7263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 other relevant documents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880B80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</w:t>
            </w:r>
            <w:r w:rsidR="002B47E3">
              <w:rPr>
                <w:sz w:val="18"/>
                <w:szCs w:val="18"/>
              </w:rPr>
              <w:t>:</w:t>
            </w:r>
          </w:p>
          <w:p w:rsidR="002B47E3" w:rsidRPr="002B47E3" w:rsidRDefault="002B47E3" w:rsidP="002B47E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47E3">
              <w:rPr>
                <w:sz w:val="18"/>
                <w:szCs w:val="18"/>
              </w:rPr>
              <w:t>the frequency of reviews and updates to the baseline configuration of the information system; and</w:t>
            </w:r>
          </w:p>
          <w:p w:rsidR="002B47E3" w:rsidRPr="002B47E3" w:rsidRDefault="002B47E3" w:rsidP="002B47E3">
            <w:pPr>
              <w:numPr>
                <w:ilvl w:val="1"/>
                <w:numId w:val="3"/>
              </w:numPr>
              <w:tabs>
                <w:tab w:val="clear" w:pos="1440"/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2B47E3">
              <w:rPr>
                <w:sz w:val="18"/>
                <w:szCs w:val="18"/>
              </w:rPr>
              <w:t>the</w:t>
            </w:r>
            <w:proofErr w:type="gramEnd"/>
            <w:r w:rsidRPr="002B47E3">
              <w:rPr>
                <w:sz w:val="18"/>
                <w:szCs w:val="18"/>
              </w:rPr>
              <w:t xml:space="preserve"> circumstances that require reviews and updates to the baseline configuration of the information system</w:t>
            </w:r>
            <w:r>
              <w:rPr>
                <w:sz w:val="18"/>
                <w:szCs w:val="18"/>
              </w:rPr>
              <w:t>.</w:t>
            </w:r>
          </w:p>
        </w:tc>
      </w:tr>
      <w:tr w:rsidR="00B37894" w:rsidRPr="005073C2" w:rsidTr="00B3789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B37894" w:rsidRDefault="00B3789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B37894" w:rsidRPr="008D7BED" w:rsidRDefault="00B3789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B47E3" w:rsidRPr="005073C2" w:rsidTr="00F351C8">
        <w:trPr>
          <w:cantSplit/>
        </w:trPr>
        <w:tc>
          <w:tcPr>
            <w:tcW w:w="1530" w:type="dxa"/>
            <w:gridSpan w:val="2"/>
          </w:tcPr>
          <w:p w:rsidR="002B47E3" w:rsidRDefault="002B47E3" w:rsidP="002B47E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2B47E3" w:rsidRDefault="002B47E3" w:rsidP="00880B8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47E3" w:rsidRDefault="002B47E3" w:rsidP="00880B8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B47E3" w:rsidRDefault="002B47E3" w:rsidP="002B47E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2B47E3" w:rsidRDefault="002B47E3" w:rsidP="002B47E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2B47E3" w:rsidRPr="009970DB" w:rsidRDefault="002B47E3" w:rsidP="00880B8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.1.c</w:t>
            </w:r>
          </w:p>
        </w:tc>
        <w:tc>
          <w:tcPr>
            <w:tcW w:w="7110" w:type="dxa"/>
          </w:tcPr>
          <w:p w:rsidR="002B47E3" w:rsidRDefault="002B47E3" w:rsidP="002B47E3">
            <w:pPr>
              <w:spacing w:before="120" w:after="120"/>
              <w:rPr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850320">
              <w:rPr>
                <w:iCs/>
                <w:sz w:val="18"/>
                <w:szCs w:val="18"/>
              </w:rPr>
              <w:t xml:space="preserve"> </w:t>
            </w:r>
            <w:r w:rsidRPr="000F5909">
              <w:rPr>
                <w:iCs/>
                <w:sz w:val="18"/>
                <w:szCs w:val="18"/>
              </w:rPr>
              <w:t xml:space="preserve">procedures addressing </w:t>
            </w:r>
            <w:r w:rsidR="00850320">
              <w:rPr>
                <w:iCs/>
                <w:sz w:val="18"/>
                <w:szCs w:val="18"/>
              </w:rPr>
              <w:t>the baseline configuration of the information system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3A4D44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measures to be employed  to review and update the baseline configuration of the information system:</w:t>
            </w:r>
          </w:p>
          <w:p w:rsidR="002B47E3" w:rsidRPr="002B47E3" w:rsidRDefault="002B47E3" w:rsidP="002B47E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47E3">
              <w:rPr>
                <w:bCs/>
                <w:iCs/>
                <w:sz w:val="18"/>
                <w:szCs w:val="18"/>
              </w:rPr>
              <w:t xml:space="preserve">in accordance with the </w:t>
            </w:r>
            <w:r>
              <w:rPr>
                <w:bCs/>
                <w:iCs/>
                <w:sz w:val="18"/>
                <w:szCs w:val="18"/>
              </w:rPr>
              <w:t>frequency identified in CM-2(1).1.1.1.a</w:t>
            </w:r>
            <w:r w:rsidRPr="002B47E3">
              <w:rPr>
                <w:bCs/>
                <w:iCs/>
                <w:sz w:val="18"/>
                <w:szCs w:val="18"/>
              </w:rPr>
              <w:t>;</w:t>
            </w:r>
          </w:p>
          <w:p w:rsidR="002B47E3" w:rsidRPr="002B47E3" w:rsidRDefault="002B47E3" w:rsidP="002B47E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2B47E3">
              <w:rPr>
                <w:bCs/>
                <w:iCs/>
                <w:sz w:val="18"/>
                <w:szCs w:val="18"/>
              </w:rPr>
              <w:t>when required due to circumstances</w:t>
            </w:r>
            <w:r w:rsidR="00805E50">
              <w:rPr>
                <w:bCs/>
                <w:iCs/>
                <w:sz w:val="18"/>
                <w:szCs w:val="18"/>
              </w:rPr>
              <w:t xml:space="preserve"> identified in CM-2(1).1.1.1.b </w:t>
            </w:r>
            <w:r w:rsidRPr="002B47E3">
              <w:rPr>
                <w:bCs/>
                <w:iCs/>
                <w:sz w:val="18"/>
                <w:szCs w:val="18"/>
              </w:rPr>
              <w:t>; and</w:t>
            </w:r>
          </w:p>
          <w:p w:rsidR="002B47E3" w:rsidRPr="002B47E3" w:rsidRDefault="002B47E3" w:rsidP="002B47E3">
            <w:pPr>
              <w:numPr>
                <w:ilvl w:val="1"/>
                <w:numId w:val="3"/>
              </w:numPr>
              <w:tabs>
                <w:tab w:val="clear" w:pos="1440"/>
                <w:tab w:val="num" w:pos="792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2B47E3">
              <w:rPr>
                <w:iCs/>
                <w:sz w:val="18"/>
                <w:szCs w:val="18"/>
              </w:rPr>
              <w:t>as</w:t>
            </w:r>
            <w:proofErr w:type="gramEnd"/>
            <w:r w:rsidRPr="002B47E3">
              <w:rPr>
                <w:iCs/>
                <w:sz w:val="18"/>
                <w:szCs w:val="18"/>
              </w:rPr>
              <w:t xml:space="preserve"> an integral part of information system component installations and upgrades.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2B47E3" w:rsidRDefault="00880B80" w:rsidP="002B47E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 w:rsidR="002B47E3"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1C3BD4" w:rsidRPr="002B47E3" w:rsidRDefault="002B47E3" w:rsidP="00630995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8A7718">
              <w:rPr>
                <w:b/>
                <w:iCs/>
                <w:sz w:val="18"/>
                <w:szCs w:val="18"/>
              </w:rPr>
              <w:t xml:space="preserve"> </w:t>
            </w:r>
            <w:r w:rsidR="006E0355">
              <w:rPr>
                <w:iCs/>
                <w:sz w:val="18"/>
                <w:szCs w:val="18"/>
              </w:rPr>
              <w:t>an agreed-upon [</w:t>
            </w:r>
            <w:r w:rsidR="006E0355" w:rsidRPr="006E0355">
              <w:rPr>
                <w:i/>
                <w:iCs/>
                <w:sz w:val="18"/>
                <w:szCs w:val="18"/>
              </w:rPr>
              <w:t>basic</w:t>
            </w:r>
            <w:r w:rsidR="006E0355">
              <w:rPr>
                <w:iCs/>
                <w:sz w:val="18"/>
                <w:szCs w:val="18"/>
              </w:rPr>
              <w:t xml:space="preserve">] sample of </w:t>
            </w:r>
            <w:r w:rsidR="00660FAF" w:rsidRPr="006E0355">
              <w:rPr>
                <w:iCs/>
                <w:sz w:val="18"/>
                <w:szCs w:val="18"/>
              </w:rPr>
              <w:t>records</w:t>
            </w:r>
            <w:r w:rsidR="00CF482F">
              <w:rPr>
                <w:iCs/>
                <w:sz w:val="18"/>
                <w:szCs w:val="18"/>
              </w:rPr>
              <w:t xml:space="preserve"> of baseline configuration </w:t>
            </w:r>
            <w:r w:rsidR="00FF14B5">
              <w:rPr>
                <w:iCs/>
                <w:sz w:val="18"/>
                <w:szCs w:val="18"/>
              </w:rPr>
              <w:t>reviews and updates for</w:t>
            </w:r>
            <w:r w:rsidR="006E0355">
              <w:rPr>
                <w:iCs/>
                <w:sz w:val="18"/>
                <w:szCs w:val="18"/>
              </w:rPr>
              <w:t xml:space="preserve"> the </w:t>
            </w:r>
            <w:r w:rsidR="00805E50">
              <w:rPr>
                <w:iCs/>
                <w:sz w:val="18"/>
                <w:szCs w:val="18"/>
              </w:rPr>
              <w:t>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B71113">
              <w:rPr>
                <w:iCs/>
                <w:sz w:val="18"/>
                <w:szCs w:val="18"/>
              </w:rPr>
              <w:t xml:space="preserve">baseline configuration is reviewed and updated in accordance with the frequency </w:t>
            </w:r>
            <w:r w:rsidR="00805E50">
              <w:rPr>
                <w:iCs/>
                <w:sz w:val="18"/>
                <w:szCs w:val="18"/>
              </w:rPr>
              <w:t>identified in CM-2(1).1.2.1.a</w:t>
            </w:r>
            <w:r w:rsidR="00B7111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880B80" w:rsidRDefault="00880B80" w:rsidP="00880B8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E0988" w:rsidRPr="002F5405" w:rsidRDefault="005E098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5E0988" w:rsidRPr="005073C2" w:rsidRDefault="00805E50" w:rsidP="0063099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4D62AD">
              <w:rPr>
                <w:iCs/>
                <w:sz w:val="18"/>
                <w:szCs w:val="18"/>
              </w:rPr>
              <w:t>an agreed-upon [</w:t>
            </w:r>
            <w:r w:rsidR="004D62AD" w:rsidRPr="006E0355">
              <w:rPr>
                <w:i/>
                <w:iCs/>
                <w:sz w:val="18"/>
                <w:szCs w:val="18"/>
              </w:rPr>
              <w:t>basic</w:t>
            </w:r>
            <w:r w:rsidR="004D62AD">
              <w:rPr>
                <w:iCs/>
                <w:sz w:val="18"/>
                <w:szCs w:val="18"/>
              </w:rPr>
              <w:t xml:space="preserve">] sample of </w:t>
            </w:r>
            <w:r w:rsidR="004D62AD" w:rsidRPr="006E0355">
              <w:rPr>
                <w:iCs/>
                <w:sz w:val="18"/>
                <w:szCs w:val="18"/>
              </w:rPr>
              <w:t>records</w:t>
            </w:r>
            <w:r w:rsidR="004D62AD">
              <w:rPr>
                <w:iCs/>
                <w:sz w:val="18"/>
                <w:szCs w:val="18"/>
              </w:rPr>
              <w:t xml:space="preserve"> of baseline configuration reviews and updates for the information system; [</w:t>
            </w:r>
            <w:r w:rsidR="004D62AD" w:rsidRPr="00F978FE">
              <w:rPr>
                <w:i/>
                <w:iCs/>
                <w:sz w:val="18"/>
                <w:szCs w:val="18"/>
              </w:rPr>
              <w:t>reviewing</w:t>
            </w:r>
            <w:r w:rsidR="004D62AD">
              <w:rPr>
                <w:iCs/>
                <w:sz w:val="18"/>
                <w:szCs w:val="18"/>
              </w:rPr>
              <w:t xml:space="preserve">] for evidence that </w:t>
            </w:r>
            <w:r w:rsidR="004D62AD" w:rsidRPr="00925243">
              <w:rPr>
                <w:iCs/>
                <w:sz w:val="18"/>
                <w:szCs w:val="18"/>
              </w:rPr>
              <w:t xml:space="preserve">the </w:t>
            </w:r>
            <w:r w:rsidR="004D62AD">
              <w:rPr>
                <w:iCs/>
                <w:sz w:val="18"/>
                <w:szCs w:val="18"/>
              </w:rPr>
              <w:t>baseline configuration</w:t>
            </w:r>
            <w:r w:rsidR="00630995">
              <w:rPr>
                <w:iCs/>
                <w:sz w:val="18"/>
                <w:szCs w:val="18"/>
              </w:rPr>
              <w:t xml:space="preserve"> </w:t>
            </w:r>
            <w:r w:rsidR="004D62AD">
              <w:rPr>
                <w:iCs/>
                <w:sz w:val="18"/>
                <w:szCs w:val="18"/>
              </w:rPr>
              <w:t xml:space="preserve">is reviewed and updated </w:t>
            </w:r>
            <w:r w:rsidR="00961BF2">
              <w:rPr>
                <w:iCs/>
                <w:sz w:val="18"/>
                <w:szCs w:val="18"/>
              </w:rPr>
              <w:t>due to</w:t>
            </w:r>
            <w:r w:rsidR="004D62AD">
              <w:rPr>
                <w:iCs/>
                <w:sz w:val="18"/>
                <w:szCs w:val="18"/>
              </w:rPr>
              <w:t xml:space="preserve"> </w:t>
            </w:r>
            <w:r w:rsidR="002B3874">
              <w:rPr>
                <w:iCs/>
                <w:sz w:val="18"/>
                <w:szCs w:val="18"/>
              </w:rPr>
              <w:t>circumstances</w:t>
            </w:r>
            <w:r w:rsidR="004D62AD">
              <w:rPr>
                <w:iCs/>
                <w:sz w:val="18"/>
                <w:szCs w:val="18"/>
              </w:rPr>
              <w:t xml:space="preserve"> identified in CM-2(1).1.2.1.b.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805E50" w:rsidRDefault="00805E50" w:rsidP="00805E5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  <w:p w:rsidR="005E0988" w:rsidRPr="002F5405" w:rsidRDefault="005E098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5E0988" w:rsidRPr="005073C2" w:rsidRDefault="00805E50" w:rsidP="00DF08F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 w:rsidR="008A7718">
              <w:rPr>
                <w:iCs/>
                <w:sz w:val="18"/>
                <w:szCs w:val="18"/>
              </w:rPr>
              <w:t xml:space="preserve"> </w:t>
            </w:r>
            <w:r w:rsidR="002B3874">
              <w:rPr>
                <w:iCs/>
                <w:sz w:val="18"/>
                <w:szCs w:val="18"/>
              </w:rPr>
              <w:t>an agreed-upon [</w:t>
            </w:r>
            <w:r w:rsidR="002B3874" w:rsidRPr="002B3874">
              <w:rPr>
                <w:i/>
                <w:iCs/>
                <w:sz w:val="18"/>
                <w:szCs w:val="18"/>
              </w:rPr>
              <w:t>basic</w:t>
            </w:r>
            <w:r w:rsidR="002B3874">
              <w:rPr>
                <w:iCs/>
                <w:sz w:val="18"/>
                <w:szCs w:val="18"/>
              </w:rPr>
              <w:t xml:space="preserve">] sample of records of baseline configuration reviews and updates associated </w:t>
            </w:r>
            <w:r w:rsidR="008D195F">
              <w:rPr>
                <w:iCs/>
                <w:sz w:val="18"/>
                <w:szCs w:val="18"/>
              </w:rPr>
              <w:t xml:space="preserve">with </w:t>
            </w:r>
            <w:r w:rsidR="005C0B0A">
              <w:rPr>
                <w:iCs/>
                <w:sz w:val="18"/>
                <w:szCs w:val="18"/>
              </w:rPr>
              <w:t xml:space="preserve">component </w:t>
            </w:r>
            <w:r w:rsidR="00CE46E8">
              <w:rPr>
                <w:iCs/>
                <w:sz w:val="18"/>
                <w:szCs w:val="18"/>
              </w:rPr>
              <w:t>installations or upgrades</w:t>
            </w:r>
            <w:r w:rsidR="00F92B55">
              <w:rPr>
                <w:iCs/>
                <w:sz w:val="18"/>
                <w:szCs w:val="18"/>
              </w:rPr>
              <w:t xml:space="preserve"> </w:t>
            </w:r>
            <w:r w:rsidR="00336635">
              <w:rPr>
                <w:iCs/>
                <w:sz w:val="18"/>
                <w:szCs w:val="18"/>
              </w:rPr>
              <w:t>for</w:t>
            </w:r>
            <w:r w:rsidR="002B3874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information system;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measures identified in CM-2(1).1.2.1.c </w:t>
            </w:r>
            <w:r w:rsidR="00DF08F9">
              <w:rPr>
                <w:iCs/>
                <w:sz w:val="18"/>
                <w:szCs w:val="18"/>
              </w:rPr>
              <w:t xml:space="preserve">are being applied </w:t>
            </w:r>
            <w:r w:rsidR="00961BF2">
              <w:rPr>
                <w:iCs/>
                <w:sz w:val="18"/>
                <w:szCs w:val="18"/>
              </w:rPr>
              <w:t xml:space="preserve">to review and update the baseline configuration </w:t>
            </w:r>
            <w:r w:rsidR="00825F3F">
              <w:rPr>
                <w:iCs/>
                <w:sz w:val="18"/>
                <w:szCs w:val="18"/>
              </w:rPr>
              <w:t>as an integral part of information system component installations and upgrades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E59E6" w:rsidRPr="005073C2" w:rsidTr="00F351C8">
        <w:trPr>
          <w:cantSplit/>
        </w:trPr>
        <w:tc>
          <w:tcPr>
            <w:tcW w:w="1530" w:type="dxa"/>
            <w:gridSpan w:val="2"/>
          </w:tcPr>
          <w:p w:rsidR="00DE59E6" w:rsidRPr="009970DB" w:rsidRDefault="00DE59E6" w:rsidP="00805E5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CM-2(1).1.2.5</w:t>
            </w:r>
          </w:p>
        </w:tc>
        <w:tc>
          <w:tcPr>
            <w:tcW w:w="7110" w:type="dxa"/>
          </w:tcPr>
          <w:p w:rsidR="00DE59E6" w:rsidRPr="00DE59E6" w:rsidRDefault="00DE59E6" w:rsidP="002E6EC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configuration change control responsibilities; reviewing for further evidence that the measures identified in CM-2(1)</w:t>
            </w:r>
            <w:r w:rsidR="00136777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1.2.1 </w:t>
            </w:r>
            <w:r w:rsidR="002E6EC0">
              <w:rPr>
                <w:iCs/>
                <w:sz w:val="18"/>
                <w:szCs w:val="18"/>
              </w:rPr>
              <w:t xml:space="preserve">are being applied </w:t>
            </w:r>
            <w:r>
              <w:rPr>
                <w:iCs/>
                <w:sz w:val="18"/>
                <w:szCs w:val="18"/>
              </w:rPr>
              <w:t>to review and update the baseline configuration of the information system.</w:t>
            </w:r>
          </w:p>
        </w:tc>
      </w:tr>
      <w:tr w:rsidR="00A277AD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B3977" w:rsidRDefault="002B397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77AD" w:rsidRPr="005073C2" w:rsidRDefault="00A277AD" w:rsidP="00A277AD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B3789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77AD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BASELINE CONFIGUR</w:t>
            </w:r>
            <w:r w:rsidRPr="009970DB">
              <w:rPr>
                <w:color w:val="000000"/>
              </w:rPr>
              <w:t>ATION</w:t>
            </w:r>
          </w:p>
        </w:tc>
      </w:tr>
      <w:tr w:rsidR="00A277AD" w:rsidRPr="005073C2" w:rsidTr="00B37894">
        <w:trPr>
          <w:cantSplit/>
          <w:trHeight w:val="2510"/>
        </w:trPr>
        <w:tc>
          <w:tcPr>
            <w:tcW w:w="1530" w:type="dxa"/>
          </w:tcPr>
          <w:p w:rsidR="00A476EC" w:rsidRDefault="00A476EC" w:rsidP="00A476E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CM-2(2).1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CM-2(2).1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05E50" w:rsidRPr="009970DB" w:rsidRDefault="00805E50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 xml:space="preserve"> the organization</w:t>
            </w:r>
            <w:r w:rsidRPr="00F47414">
              <w:t xml:space="preserve"> </w:t>
            </w:r>
            <w:r w:rsidRPr="009970DB">
              <w:rPr>
                <w:i/>
                <w:sz w:val="20"/>
                <w:szCs w:val="20"/>
              </w:rPr>
              <w:t>employs automated mechanisms to maintain an up-to-date, complete, accurate, and readily available baseline configuration of the information system.</w:t>
            </w:r>
          </w:p>
          <w:p w:rsidR="00A277AD" w:rsidRPr="000B74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74C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0B74C2" w:rsidRDefault="00A277AD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B74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74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>Configuration management policy;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configuration management plan;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>procedures addressing the baseline configuration of the information system; information system design documentation; information system architecture and configuration documentation; other relevant documents or records].</w:t>
            </w:r>
          </w:p>
          <w:p w:rsidR="00A277AD" w:rsidRPr="009970DB" w:rsidRDefault="00A277AD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B74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74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baseline configuration maintenance].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</w:tcPr>
          <w:p w:rsidR="00A277AD" w:rsidRPr="005073C2" w:rsidRDefault="00A277AD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77AD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77AD" w:rsidRPr="005073C2" w:rsidRDefault="00A277AD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880B80" w:rsidRDefault="00A277AD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880B80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618B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</w:p>
          <w:p w:rsidR="00A277AD" w:rsidRPr="002F5405" w:rsidRDefault="00A277AD" w:rsidP="00C5154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7B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C517B6" w:rsidRPr="005252CB" w:rsidDel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93416" w:rsidRPr="005073C2" w:rsidTr="00005197">
        <w:trPr>
          <w:cantSplit/>
        </w:trPr>
        <w:tc>
          <w:tcPr>
            <w:tcW w:w="1530" w:type="dxa"/>
          </w:tcPr>
          <w:p w:rsidR="00993416" w:rsidRPr="005073C2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CM-2(2)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341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676DC5" w:rsidRDefault="00993416" w:rsidP="00B02DCD">
            <w:pPr>
              <w:autoSpaceDE w:val="0"/>
              <w:autoSpaceDN w:val="0"/>
              <w:adjustRightInd w:val="0"/>
              <w:spacing w:before="60" w:after="60"/>
              <w:rPr>
                <w:ins w:id="0" w:author="508822" w:date="2011-04-21T16:33:00Z"/>
                <w:iCs/>
                <w:sz w:val="18"/>
                <w:szCs w:val="18"/>
              </w:rPr>
            </w:pPr>
            <w:r w:rsidRPr="005252CB">
              <w:rPr>
                <w:b/>
                <w:iCs/>
                <w:sz w:val="18"/>
                <w:szCs w:val="18"/>
              </w:rPr>
              <w:t xml:space="preserve">Examine </w:t>
            </w:r>
            <w:r w:rsidR="005D58A2">
              <w:rPr>
                <w:iCs/>
                <w:sz w:val="18"/>
                <w:szCs w:val="18"/>
              </w:rPr>
              <w:t xml:space="preserve">configuration management </w:t>
            </w:r>
            <w:r w:rsidR="001843C8">
              <w:rPr>
                <w:iCs/>
                <w:sz w:val="18"/>
                <w:szCs w:val="18"/>
              </w:rPr>
              <w:t xml:space="preserve">plan, </w:t>
            </w:r>
            <w:r w:rsidR="005D58A2">
              <w:rPr>
                <w:iCs/>
                <w:sz w:val="18"/>
                <w:szCs w:val="18"/>
              </w:rPr>
              <w:t>information system design documentation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5252CB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9934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5252CB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the automated mechanisms and their configuration settings to be employed </w:t>
            </w:r>
            <w:r w:rsidRPr="005252CB">
              <w:rPr>
                <w:iCs/>
                <w:sz w:val="18"/>
                <w:szCs w:val="18"/>
              </w:rPr>
              <w:t>to maintain an up-to-date, complete, accurate</w:t>
            </w:r>
            <w:r w:rsidR="00FA081B">
              <w:rPr>
                <w:iCs/>
                <w:sz w:val="18"/>
                <w:szCs w:val="18"/>
              </w:rPr>
              <w:t>,</w:t>
            </w:r>
            <w:r w:rsidRPr="005252CB">
              <w:rPr>
                <w:iCs/>
                <w:sz w:val="18"/>
                <w:szCs w:val="18"/>
              </w:rPr>
              <w:t xml:space="preserve"> and readily available baseline configuration</w:t>
            </w:r>
            <w:r w:rsidR="00676DC5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 xml:space="preserve"> </w:t>
            </w:r>
          </w:p>
          <w:p w:rsidR="00993416" w:rsidRPr="005252CB" w:rsidRDefault="00676DC5" w:rsidP="00B02DC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</w:t>
            </w:r>
            <w:r w:rsidR="00993416" w:rsidRPr="005252CB">
              <w:rPr>
                <w:iCs/>
                <w:sz w:val="18"/>
                <w:szCs w:val="18"/>
              </w:rPr>
              <w:t xml:space="preserve"> </w:t>
            </w:r>
            <w:r w:rsidR="00951E48">
              <w:rPr>
                <w:iCs/>
                <w:sz w:val="18"/>
                <w:szCs w:val="18"/>
              </w:rPr>
              <w:t>T</w:t>
            </w:r>
            <w:r w:rsidR="00993416" w:rsidRPr="005252CB">
              <w:rPr>
                <w:iCs/>
                <w:sz w:val="18"/>
                <w:szCs w:val="18"/>
              </w:rPr>
              <w:t>he automated mechanism</w:t>
            </w:r>
            <w:r>
              <w:rPr>
                <w:iCs/>
                <w:sz w:val="18"/>
                <w:szCs w:val="18"/>
              </w:rPr>
              <w:t>s</w:t>
            </w:r>
            <w:r w:rsidR="00993416" w:rsidRPr="005252CB">
              <w:rPr>
                <w:iCs/>
                <w:sz w:val="18"/>
                <w:szCs w:val="18"/>
              </w:rPr>
              <w:t xml:space="preserve"> provide the current approved baseline configuration</w:t>
            </w:r>
            <w:r w:rsidR="00993416">
              <w:rPr>
                <w:iCs/>
                <w:sz w:val="18"/>
                <w:szCs w:val="18"/>
              </w:rPr>
              <w:t xml:space="preserve"> and</w:t>
            </w:r>
            <w:r w:rsidR="00993416" w:rsidRPr="005252CB">
              <w:rPr>
                <w:iCs/>
                <w:sz w:val="18"/>
                <w:szCs w:val="18"/>
              </w:rPr>
              <w:t xml:space="preserve"> track</w:t>
            </w:r>
            <w:r w:rsidR="00993416">
              <w:rPr>
                <w:iCs/>
                <w:sz w:val="18"/>
                <w:szCs w:val="18"/>
              </w:rPr>
              <w:t>s</w:t>
            </w:r>
            <w:r w:rsidR="00993416" w:rsidRPr="005252CB">
              <w:rPr>
                <w:iCs/>
                <w:sz w:val="18"/>
                <w:szCs w:val="18"/>
              </w:rPr>
              <w:t xml:space="preserve"> deviations correctly until the next baseline is approved</w:t>
            </w:r>
          </w:p>
        </w:tc>
      </w:tr>
      <w:tr w:rsidR="00993416" w:rsidRPr="005073C2" w:rsidTr="00005197">
        <w:trPr>
          <w:cantSplit/>
        </w:trPr>
        <w:tc>
          <w:tcPr>
            <w:tcW w:w="1530" w:type="dxa"/>
          </w:tcPr>
          <w:p w:rsidR="00993416" w:rsidRPr="002F5405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CM-2(2)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341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3416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993416" w:rsidRPr="00FA7D46" w:rsidRDefault="00993416" w:rsidP="00B02DC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documentation describing the current configuration settings for an agreed-upon </w:t>
            </w:r>
            <w:r w:rsidR="00564D1E">
              <w:rPr>
                <w:iCs/>
                <w:sz w:val="18"/>
                <w:szCs w:val="18"/>
              </w:rPr>
              <w:t>[</w:t>
            </w:r>
            <w:r w:rsidR="00564D1E" w:rsidRPr="00564D1E">
              <w:rPr>
                <w:i/>
                <w:iCs/>
                <w:sz w:val="18"/>
                <w:szCs w:val="18"/>
              </w:rPr>
              <w:t>basic</w:t>
            </w:r>
            <w:r w:rsidR="00564D1E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the </w:t>
            </w:r>
            <w:r w:rsidR="00222619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>me</w:t>
            </w:r>
            <w:r w:rsidR="008B5EA0">
              <w:rPr>
                <w:iCs/>
                <w:sz w:val="18"/>
                <w:szCs w:val="18"/>
              </w:rPr>
              <w:t>chanisms identified in CM-2(2)</w:t>
            </w:r>
            <w:r w:rsidR="00A476E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="001843C8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; [</w:t>
            </w:r>
            <w:r w:rsidRPr="009934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D58A2" w:rsidRPr="00A14B3D">
              <w:rPr>
                <w:iCs/>
                <w:sz w:val="18"/>
                <w:szCs w:val="18"/>
              </w:rPr>
              <w:t xml:space="preserve">for evidence that these </w:t>
            </w:r>
            <w:r w:rsidR="005D58A2">
              <w:rPr>
                <w:iCs/>
                <w:sz w:val="18"/>
                <w:szCs w:val="18"/>
              </w:rPr>
              <w:t xml:space="preserve"> </w:t>
            </w:r>
            <w:r w:rsidR="005D58A2" w:rsidRPr="00A14B3D">
              <w:rPr>
                <w:iCs/>
                <w:sz w:val="18"/>
                <w:szCs w:val="18"/>
              </w:rPr>
              <w:t xml:space="preserve">mechanisms are </w:t>
            </w:r>
            <w:r w:rsidR="005D58A2">
              <w:rPr>
                <w:iCs/>
                <w:sz w:val="18"/>
                <w:szCs w:val="18"/>
              </w:rPr>
              <w:t>configured as identified in CM-2</w:t>
            </w:r>
            <w:r w:rsidR="008B5EA0">
              <w:rPr>
                <w:iCs/>
                <w:sz w:val="18"/>
                <w:szCs w:val="18"/>
              </w:rPr>
              <w:t>(2)</w:t>
            </w:r>
            <w:r w:rsidR="00A476EC">
              <w:rPr>
                <w:iCs/>
                <w:sz w:val="18"/>
                <w:szCs w:val="18"/>
              </w:rPr>
              <w:t>.1</w:t>
            </w:r>
            <w:r w:rsidR="005D58A2" w:rsidRPr="00A14B3D">
              <w:rPr>
                <w:iCs/>
                <w:sz w:val="18"/>
                <w:szCs w:val="18"/>
              </w:rPr>
              <w:t>.1.1.</w:t>
            </w:r>
          </w:p>
        </w:tc>
      </w:tr>
      <w:tr w:rsidR="00993416" w:rsidRPr="005073C2" w:rsidTr="00005197">
        <w:trPr>
          <w:cantSplit/>
        </w:trPr>
        <w:tc>
          <w:tcPr>
            <w:tcW w:w="1530" w:type="dxa"/>
          </w:tcPr>
          <w:p w:rsidR="00993416" w:rsidRPr="002F5405" w:rsidRDefault="008B5EA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CM-2(2)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341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805E50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3416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993416" w:rsidRPr="005252CB" w:rsidRDefault="005D58A2" w:rsidP="00B02DC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CM-2</w:t>
            </w:r>
            <w:r w:rsidR="008B5EA0">
              <w:rPr>
                <w:iCs/>
                <w:sz w:val="18"/>
                <w:szCs w:val="18"/>
              </w:rPr>
              <w:t>(2)</w:t>
            </w:r>
            <w:r w:rsidR="00A476EC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A277AD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B3977" w:rsidRDefault="002B397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B5E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77AD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BASELINE CONFIGURATION</w:t>
            </w:r>
          </w:p>
        </w:tc>
      </w:tr>
      <w:tr w:rsidR="00A277AD" w:rsidRPr="005073C2" w:rsidTr="00B37894">
        <w:trPr>
          <w:cantSplit/>
          <w:trHeight w:val="2078"/>
        </w:trPr>
        <w:tc>
          <w:tcPr>
            <w:tcW w:w="1530" w:type="dxa"/>
          </w:tcPr>
          <w:p w:rsidR="00A476EC" w:rsidRDefault="00A476EC" w:rsidP="00A476E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CM-2(3).1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CM-2(3).1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843C8" w:rsidRPr="009970DB" w:rsidRDefault="001843C8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 xml:space="preserve"> </w:t>
            </w:r>
            <w:r w:rsidRPr="009970DB">
              <w:rPr>
                <w:i/>
                <w:iCs/>
                <w:sz w:val="20"/>
              </w:rPr>
              <w:t>the organization retains older versions of baseline configurations as deemed necessary to support rollback.</w:t>
            </w:r>
          </w:p>
          <w:p w:rsidR="00A277AD" w:rsidRPr="000B74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74C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9970DB" w:rsidRDefault="00A277AD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B74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74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baseline configuration of the information system; 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historical copies of baseline configurations;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</w:tcPr>
          <w:p w:rsidR="00A277AD" w:rsidRPr="005073C2" w:rsidRDefault="00A277AD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77AD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77AD" w:rsidRPr="005073C2" w:rsidRDefault="00A277AD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1E782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1E782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C5154A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</w:p>
          <w:p w:rsidR="00A277AD" w:rsidRPr="002F5405" w:rsidRDefault="00F36082" w:rsidP="00C5154A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7B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C517B6" w:rsidRPr="005252CB" w:rsidDel="00C5154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CM-2(3)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3608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843C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A277AD" w:rsidRPr="005073C2" w:rsidRDefault="00787F51" w:rsidP="003A56B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</w:t>
            </w:r>
            <w:r w:rsidRPr="002033DE">
              <w:rPr>
                <w:b/>
                <w:sz w:val="18"/>
                <w:szCs w:val="18"/>
              </w:rPr>
              <w:t>amine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configuration management policy, procedures addressing the baseline</w:t>
            </w:r>
            <w:r w:rsidR="00C93D3F">
              <w:rPr>
                <w:sz w:val="18"/>
                <w:szCs w:val="18"/>
              </w:rPr>
              <w:t xml:space="preserve"> configuration</w:t>
            </w:r>
            <w:r>
              <w:rPr>
                <w:sz w:val="18"/>
                <w:szCs w:val="18"/>
              </w:rPr>
              <w:t xml:space="preserve"> of the information system, </w:t>
            </w:r>
            <w:r w:rsidR="003A56B5">
              <w:rPr>
                <w:sz w:val="18"/>
                <w:szCs w:val="18"/>
              </w:rPr>
              <w:t xml:space="preserve">configuration management plan, </w:t>
            </w:r>
            <w:r>
              <w:rPr>
                <w:sz w:val="18"/>
                <w:szCs w:val="18"/>
              </w:rPr>
              <w:t>or other relevant documents</w:t>
            </w:r>
            <w:r w:rsidRPr="00E929FB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>[</w:t>
            </w:r>
            <w:r w:rsidRPr="00880B80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</w:t>
            </w:r>
            <w:r w:rsidRPr="00E929F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for </w:t>
            </w:r>
            <w:r w:rsidR="00F36082">
              <w:rPr>
                <w:sz w:val="18"/>
                <w:szCs w:val="18"/>
              </w:rPr>
              <w:t>retention requireme</w:t>
            </w:r>
            <w:r w:rsidR="002341E5">
              <w:rPr>
                <w:sz w:val="18"/>
                <w:szCs w:val="18"/>
              </w:rPr>
              <w:t xml:space="preserve">nts for </w:t>
            </w:r>
            <w:r w:rsidR="00FF70C8">
              <w:rPr>
                <w:sz w:val="18"/>
                <w:szCs w:val="18"/>
              </w:rPr>
              <w:t xml:space="preserve">older versions of </w:t>
            </w:r>
            <w:r w:rsidR="002341E5">
              <w:rPr>
                <w:sz w:val="18"/>
                <w:szCs w:val="18"/>
              </w:rPr>
              <w:t xml:space="preserve">baseline configurations </w:t>
            </w:r>
            <w:r w:rsidR="00F36082">
              <w:rPr>
                <w:sz w:val="18"/>
                <w:szCs w:val="18"/>
              </w:rPr>
              <w:t>to support rollback</w:t>
            </w:r>
            <w:r w:rsidRPr="00E929FB">
              <w:rPr>
                <w:sz w:val="18"/>
                <w:szCs w:val="18"/>
              </w:rPr>
              <w:t>.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8B5EA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CM-2(3)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3608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843C8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F36082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277AD" w:rsidRPr="005073C2" w:rsidRDefault="00787F51" w:rsidP="00FA0BF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341E5" w:rsidRPr="002341E5">
              <w:rPr>
                <w:iCs/>
                <w:sz w:val="18"/>
                <w:szCs w:val="18"/>
              </w:rPr>
              <w:t>an agreed-upon [</w:t>
            </w:r>
            <w:r w:rsidR="002341E5" w:rsidRPr="002341E5">
              <w:rPr>
                <w:i/>
                <w:iCs/>
                <w:sz w:val="18"/>
                <w:szCs w:val="18"/>
              </w:rPr>
              <w:t>basic</w:t>
            </w:r>
            <w:r w:rsidR="002341E5" w:rsidRPr="002341E5">
              <w:rPr>
                <w:iCs/>
                <w:sz w:val="18"/>
                <w:szCs w:val="18"/>
              </w:rPr>
              <w:t>] sample of</w:t>
            </w:r>
            <w:r w:rsidR="002341E5">
              <w:rPr>
                <w:b/>
                <w:iCs/>
                <w:sz w:val="18"/>
                <w:szCs w:val="18"/>
              </w:rPr>
              <w:t xml:space="preserve"> </w:t>
            </w:r>
            <w:r w:rsidR="00F36082">
              <w:rPr>
                <w:iCs/>
                <w:sz w:val="18"/>
                <w:szCs w:val="18"/>
              </w:rPr>
              <w:t>historical copies of baseline configurations</w:t>
            </w:r>
            <w:r>
              <w:rPr>
                <w:iCs/>
                <w:sz w:val="18"/>
                <w:szCs w:val="18"/>
              </w:rPr>
              <w:t>; [</w:t>
            </w:r>
            <w:r w:rsidRPr="00F3608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</w:t>
            </w:r>
            <w:r w:rsidR="00F36082">
              <w:rPr>
                <w:iCs/>
                <w:sz w:val="18"/>
                <w:szCs w:val="18"/>
              </w:rPr>
              <w:t xml:space="preserve"> older versions of baseline configurations </w:t>
            </w:r>
            <w:r w:rsidR="00333259">
              <w:rPr>
                <w:iCs/>
                <w:sz w:val="18"/>
                <w:szCs w:val="18"/>
              </w:rPr>
              <w:t xml:space="preserve">are retained </w:t>
            </w:r>
            <w:r w:rsidR="00F36082">
              <w:rPr>
                <w:iCs/>
                <w:sz w:val="18"/>
                <w:szCs w:val="18"/>
              </w:rPr>
              <w:t>in accordance with the requ</w:t>
            </w:r>
            <w:r w:rsidR="008B5EA0">
              <w:rPr>
                <w:iCs/>
                <w:sz w:val="18"/>
                <w:szCs w:val="18"/>
              </w:rPr>
              <w:t>irements identified in CM-2(3)</w:t>
            </w:r>
            <w:r w:rsidR="00A476EC">
              <w:rPr>
                <w:iCs/>
                <w:sz w:val="18"/>
                <w:szCs w:val="18"/>
              </w:rPr>
              <w:t>.1</w:t>
            </w:r>
            <w:r w:rsidR="00F36082">
              <w:rPr>
                <w:iCs/>
                <w:sz w:val="18"/>
                <w:szCs w:val="18"/>
              </w:rPr>
              <w:t>.1</w:t>
            </w:r>
            <w:r w:rsidR="001843C8">
              <w:rPr>
                <w:iCs/>
                <w:sz w:val="18"/>
                <w:szCs w:val="18"/>
              </w:rPr>
              <w:t>.1</w:t>
            </w:r>
            <w:r w:rsidR="00F36082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A277AD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B3977" w:rsidRDefault="002B397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B5E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77AD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BASELINE CONFIGUR</w:t>
            </w:r>
            <w:r w:rsidRPr="009970DB">
              <w:rPr>
                <w:color w:val="000000"/>
              </w:rPr>
              <w:t>ATION</w:t>
            </w:r>
          </w:p>
        </w:tc>
      </w:tr>
      <w:tr w:rsidR="00A277AD" w:rsidRPr="005073C2" w:rsidTr="00B37894">
        <w:trPr>
          <w:cantSplit/>
          <w:trHeight w:val="2996"/>
        </w:trPr>
        <w:tc>
          <w:tcPr>
            <w:tcW w:w="1530" w:type="dxa"/>
          </w:tcPr>
          <w:p w:rsidR="008B5EA0" w:rsidRDefault="008B5EA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77AD" w:rsidRDefault="00A277AD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A277AD" w:rsidRPr="009970DB" w:rsidRDefault="00A277AD" w:rsidP="00A277A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 develops and maintains a list of software programs not authorized to execute on the information system; and</w:t>
            </w:r>
          </w:p>
          <w:p w:rsidR="00A277AD" w:rsidRPr="009970DB" w:rsidRDefault="00A277AD" w:rsidP="00A277A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sz w:val="20"/>
                <w:szCs w:val="20"/>
              </w:rPr>
              <w:t xml:space="preserve"> organization employs an allow-all, deny-by-exception authorization policy to identify software allowed to execute on the information system</w:t>
            </w:r>
            <w:r>
              <w:rPr>
                <w:i/>
                <w:sz w:val="20"/>
                <w:szCs w:val="20"/>
              </w:rPr>
              <w:t xml:space="preserve">. </w:t>
            </w:r>
          </w:p>
          <w:p w:rsidR="00A277AD" w:rsidRPr="000B74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B74C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9970DB" w:rsidRDefault="00A277AD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B74C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B74C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B74C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baseline configuration of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software programs not authorized to execute on the information system;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0B74C2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</w:tcPr>
          <w:p w:rsidR="00A277AD" w:rsidRPr="005073C2" w:rsidRDefault="00A277AD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77AD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77AD" w:rsidRPr="005073C2" w:rsidRDefault="00A277AD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F36082" w:rsidRDefault="00F36082" w:rsidP="00F3608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A153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</w:t>
            </w:r>
            <w:r w:rsidR="00B5732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BF3EE5">
              <w:rPr>
                <w:rFonts w:ascii="Arial" w:hAnsi="Arial" w:cs="Arial"/>
                <w:iCs/>
                <w:smallCaps/>
                <w:sz w:val="16"/>
                <w:szCs w:val="16"/>
              </w:rPr>
              <w:t>CM-6, CM-7</w:t>
            </w:r>
            <w:r w:rsidR="00AA1539">
              <w:rPr>
                <w:rFonts w:ascii="Arial" w:hAnsi="Arial" w:cs="Arial"/>
                <w:iCs/>
                <w:smallCaps/>
                <w:sz w:val="16"/>
                <w:szCs w:val="16"/>
              </w:rPr>
              <w:t>, CM-8</w:t>
            </w:r>
            <w:r w:rsidR="009A3237">
              <w:rPr>
                <w:rFonts w:ascii="Arial" w:hAnsi="Arial" w:cs="Arial"/>
                <w:iCs/>
                <w:smallCaps/>
                <w:sz w:val="16"/>
                <w:szCs w:val="16"/>
              </w:rPr>
              <w:t>, SA-7</w:t>
            </w:r>
          </w:p>
          <w:p w:rsidR="00A277AD" w:rsidRPr="002F5405" w:rsidRDefault="00F36082" w:rsidP="009A323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7B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C517B6" w:rsidRPr="005252CB" w:rsidDel="009A323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8953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843C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8953F8" w:rsidRPr="005073C2" w:rsidRDefault="001843C8" w:rsidP="008114F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procedures addressing</w:t>
            </w:r>
            <w:r>
              <w:rPr>
                <w:iCs/>
                <w:sz w:val="18"/>
                <w:szCs w:val="18"/>
              </w:rPr>
              <w:t xml:space="preserve"> the baseline configuration of the information system, </w:t>
            </w:r>
            <w:r w:rsidR="007872E3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develop and maintain a list of software programs not authorized to execute on the information system.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8953F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E0260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A277AD" w:rsidRPr="005073C2" w:rsidRDefault="0063763C" w:rsidP="0062396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 xml:space="preserve">Examine </w:t>
            </w:r>
            <w:r w:rsidR="001E0260">
              <w:rPr>
                <w:iCs/>
                <w:sz w:val="18"/>
                <w:szCs w:val="18"/>
              </w:rPr>
              <w:t>list of software programs not authorized to execute on the information system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 w:rsidR="008953F8">
              <w:rPr>
                <w:iCs/>
                <w:sz w:val="18"/>
                <w:szCs w:val="18"/>
              </w:rPr>
              <w:t>[</w:t>
            </w:r>
            <w:r w:rsidRPr="008953F8">
              <w:rPr>
                <w:i/>
                <w:iCs/>
                <w:sz w:val="18"/>
                <w:szCs w:val="18"/>
              </w:rPr>
              <w:t>reviewing</w:t>
            </w:r>
            <w:r w:rsidR="008953F8"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for</w:t>
            </w:r>
            <w:r w:rsidR="008953F8">
              <w:rPr>
                <w:iCs/>
                <w:sz w:val="18"/>
                <w:szCs w:val="18"/>
              </w:rPr>
              <w:t xml:space="preserve"> evidence</w:t>
            </w:r>
            <w:r w:rsidRPr="00EA327D">
              <w:rPr>
                <w:iCs/>
                <w:sz w:val="18"/>
                <w:szCs w:val="18"/>
              </w:rPr>
              <w:t xml:space="preserve"> that the</w:t>
            </w:r>
            <w:r w:rsidR="001E0260">
              <w:rPr>
                <w:iCs/>
                <w:sz w:val="18"/>
                <w:szCs w:val="18"/>
              </w:rPr>
              <w:t xml:space="preserve"> measures identified in CM-2(4).1.1.1 are being applied.</w:t>
            </w:r>
          </w:p>
        </w:tc>
      </w:tr>
      <w:tr w:rsidR="001E0260" w:rsidRPr="005073C2" w:rsidTr="00005197">
        <w:trPr>
          <w:cantSplit/>
        </w:trPr>
        <w:tc>
          <w:tcPr>
            <w:tcW w:w="1530" w:type="dxa"/>
          </w:tcPr>
          <w:p w:rsidR="001E0260" w:rsidRPr="009970DB" w:rsidRDefault="001E026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1E0260" w:rsidRPr="00EA327D" w:rsidRDefault="001E0260" w:rsidP="003A673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F628B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 xml:space="preserve">configuration management plan, </w:t>
            </w:r>
            <w:r w:rsidR="004B6041">
              <w:rPr>
                <w:iCs/>
                <w:sz w:val="18"/>
                <w:szCs w:val="18"/>
              </w:rPr>
              <w:t xml:space="preserve">information system design documentation, </w:t>
            </w:r>
            <w:r w:rsidR="0019609E">
              <w:rPr>
                <w:iCs/>
                <w:sz w:val="18"/>
                <w:szCs w:val="18"/>
              </w:rPr>
              <w:t>information system architecture and configuration documentation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0C43FC">
              <w:rPr>
                <w:iCs/>
                <w:sz w:val="18"/>
                <w:szCs w:val="18"/>
              </w:rPr>
              <w:t xml:space="preserve">information system build documentation,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enforce an allow-all, deny-by-exception authorization policy to identify software allowed to execute on the information system.</w:t>
            </w:r>
          </w:p>
        </w:tc>
      </w:tr>
      <w:tr w:rsidR="008953F8" w:rsidRPr="005073C2" w:rsidTr="00005197">
        <w:trPr>
          <w:cantSplit/>
        </w:trPr>
        <w:tc>
          <w:tcPr>
            <w:tcW w:w="1530" w:type="dxa"/>
          </w:tcPr>
          <w:p w:rsidR="008953F8" w:rsidRPr="002F5405" w:rsidRDefault="008953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E0260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8953F8" w:rsidRPr="008953F8" w:rsidRDefault="001E0260" w:rsidP="005F61C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>
              <w:rPr>
                <w:iCs/>
                <w:sz w:val="18"/>
                <w:szCs w:val="18"/>
              </w:rPr>
              <w:t>CM-2(4).1.2.1;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CM-2(4).1.2.1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6668B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E0260">
              <w:rPr>
                <w:rFonts w:ascii="Arial" w:hAnsi="Arial" w:cs="Arial"/>
                <w:b/>
                <w:iCs/>
                <w:sz w:val="16"/>
                <w:szCs w:val="16"/>
              </w:rPr>
              <w:t>2.3</w:t>
            </w:r>
          </w:p>
        </w:tc>
        <w:tc>
          <w:tcPr>
            <w:tcW w:w="7110" w:type="dxa"/>
          </w:tcPr>
          <w:p w:rsidR="0063763C" w:rsidRPr="005073C2" w:rsidRDefault="001E0260" w:rsidP="005F61C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CM-2(4).1.2.1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A277AD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B3977" w:rsidRDefault="002B397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8B5E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277AD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BASELINE CONFIGURATION</w:t>
            </w:r>
          </w:p>
        </w:tc>
      </w:tr>
      <w:tr w:rsidR="00A277AD" w:rsidRPr="005073C2" w:rsidTr="00005197">
        <w:trPr>
          <w:cantSplit/>
          <w:trHeight w:val="3244"/>
        </w:trPr>
        <w:tc>
          <w:tcPr>
            <w:tcW w:w="1530" w:type="dxa"/>
          </w:tcPr>
          <w:p w:rsidR="008B5EA0" w:rsidRDefault="008B5EA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CM-2(5).1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277AD" w:rsidRDefault="00A277AD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A277AD" w:rsidRDefault="00A277AD" w:rsidP="00A277A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organization develops and maintains a list of software programs authorized to execute on the information system; and</w:t>
            </w:r>
          </w:p>
          <w:p w:rsidR="00A277AD" w:rsidRDefault="00A277AD" w:rsidP="00A277AD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sz w:val="20"/>
                <w:szCs w:val="20"/>
              </w:rPr>
              <w:t xml:space="preserve"> organization employs a deny-all, permit-by-exception authorization policy to identify software allowed to execute on the information system</w:t>
            </w:r>
            <w:r>
              <w:rPr>
                <w:i/>
                <w:sz w:val="20"/>
                <w:szCs w:val="20"/>
              </w:rPr>
              <w:t>.</w:t>
            </w:r>
          </w:p>
          <w:p w:rsidR="00A277AD" w:rsidRPr="00077056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7705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9970DB" w:rsidRDefault="00A277AD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770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770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the baseline configuration of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software authorized to execute on the information system;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 xml:space="preserve">information system architecture and configuration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</w:tcPr>
          <w:p w:rsidR="00A277AD" w:rsidRPr="005073C2" w:rsidRDefault="00A277AD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77AD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77AD" w:rsidRPr="005073C2" w:rsidRDefault="00A277AD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CM-9</w:t>
            </w:r>
          </w:p>
          <w:p w:rsidR="00BF3EE5" w:rsidRDefault="00A277AD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A24A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CM-4, CM-5, </w:t>
            </w:r>
            <w:r w:rsidR="00BF3EE5">
              <w:rPr>
                <w:rFonts w:ascii="Arial" w:hAnsi="Arial" w:cs="Arial"/>
                <w:iCs/>
                <w:smallCaps/>
                <w:sz w:val="16"/>
                <w:szCs w:val="16"/>
              </w:rPr>
              <w:t>CM-6, CM-7</w:t>
            </w:r>
            <w:r w:rsidR="00EA24A8">
              <w:rPr>
                <w:rFonts w:ascii="Arial" w:hAnsi="Arial" w:cs="Arial"/>
                <w:iCs/>
                <w:smallCaps/>
                <w:sz w:val="16"/>
                <w:szCs w:val="16"/>
              </w:rPr>
              <w:t>, CM-8, SA-7</w:t>
            </w:r>
          </w:p>
          <w:p w:rsidR="00A277AD" w:rsidRPr="002F5405" w:rsidRDefault="00A277AD" w:rsidP="00EA24A8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517B6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  <w:r w:rsidR="00C517B6" w:rsidRPr="005252CB" w:rsidDel="00EA24A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</w:tcPr>
          <w:p w:rsidR="00323E7F" w:rsidRPr="002F5405" w:rsidRDefault="00323E7F" w:rsidP="00D248E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CM-2(5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23E7F" w:rsidRPr="005073C2" w:rsidRDefault="00323E7F" w:rsidP="008114F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>figuration management policy,</w:t>
            </w:r>
            <w:r w:rsidRPr="000F5909">
              <w:rPr>
                <w:iCs/>
                <w:sz w:val="18"/>
                <w:szCs w:val="18"/>
              </w:rPr>
              <w:t xml:space="preserve"> procedures addressing</w:t>
            </w:r>
            <w:r>
              <w:rPr>
                <w:iCs/>
                <w:sz w:val="18"/>
                <w:szCs w:val="18"/>
              </w:rPr>
              <w:t xml:space="preserve"> the baseline configuration of the information system, </w:t>
            </w:r>
            <w:r w:rsidR="008114F8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develop and maintain a list of software programs authorized to execute on the information system. 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</w:tcPr>
          <w:p w:rsidR="00323E7F" w:rsidRPr="002F5405" w:rsidRDefault="00323E7F" w:rsidP="00D248E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CM-2(5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23E7F" w:rsidRPr="005073C2" w:rsidRDefault="00323E7F" w:rsidP="008114F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A327D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list of software programs authorized to execute on the information system</w:t>
            </w:r>
            <w:r w:rsidRPr="00EA327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8953F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A327D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evidence</w:t>
            </w:r>
            <w:r w:rsidRPr="00EA327D">
              <w:rPr>
                <w:iCs/>
                <w:sz w:val="18"/>
                <w:szCs w:val="18"/>
              </w:rPr>
              <w:t xml:space="preserve"> that the</w:t>
            </w:r>
            <w:r>
              <w:rPr>
                <w:iCs/>
                <w:sz w:val="18"/>
                <w:szCs w:val="18"/>
              </w:rPr>
              <w:t xml:space="preserve"> measures identified in CM-2(5).1.1.1 are being applied.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</w:tcPr>
          <w:p w:rsidR="00323E7F" w:rsidRPr="009970DB" w:rsidRDefault="00323E7F" w:rsidP="00D248E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CM-2(5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323E7F" w:rsidRPr="00EA327D" w:rsidRDefault="00323E7F" w:rsidP="000C161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E</w:t>
            </w:r>
            <w:r w:rsidRPr="000F5909">
              <w:rPr>
                <w:b/>
                <w:iCs/>
                <w:sz w:val="18"/>
                <w:szCs w:val="18"/>
              </w:rPr>
              <w:t xml:space="preserve">xamine </w:t>
            </w:r>
            <w:r>
              <w:rPr>
                <w:iCs/>
                <w:sz w:val="18"/>
                <w:szCs w:val="18"/>
              </w:rPr>
              <w:t xml:space="preserve">configuration management plan, </w:t>
            </w:r>
            <w:r w:rsidR="00797707">
              <w:rPr>
                <w:iCs/>
                <w:sz w:val="18"/>
                <w:szCs w:val="18"/>
              </w:rPr>
              <w:t>information system</w:t>
            </w:r>
            <w:r w:rsidR="000C1612">
              <w:rPr>
                <w:iCs/>
                <w:sz w:val="18"/>
                <w:szCs w:val="18"/>
              </w:rPr>
              <w:t xml:space="preserve"> design documentation,</w:t>
            </w:r>
            <w:r w:rsidR="00797707">
              <w:rPr>
                <w:iCs/>
                <w:sz w:val="18"/>
                <w:szCs w:val="18"/>
              </w:rPr>
              <w:t xml:space="preserve"> </w:t>
            </w:r>
            <w:r w:rsidR="000C1612">
              <w:rPr>
                <w:iCs/>
                <w:sz w:val="18"/>
                <w:szCs w:val="18"/>
              </w:rPr>
              <w:t>information system ar</w:t>
            </w:r>
            <w:r w:rsidR="00797707">
              <w:rPr>
                <w:iCs/>
                <w:sz w:val="18"/>
                <w:szCs w:val="18"/>
              </w:rPr>
              <w:t xml:space="preserve">chitecture and configuration documentation, </w:t>
            </w:r>
            <w:r w:rsidR="000C1612">
              <w:rPr>
                <w:iCs/>
                <w:sz w:val="18"/>
                <w:szCs w:val="18"/>
              </w:rPr>
              <w:t xml:space="preserve">information system build documentation, </w:t>
            </w:r>
            <w:r w:rsidR="00797707"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enforce a deny-all, permit-by-exception authorization policy to identify software allowed to execute on the information system.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</w:tcPr>
          <w:p w:rsidR="00323E7F" w:rsidRPr="002F5405" w:rsidRDefault="00323E7F" w:rsidP="00D248E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CM-2(5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323E7F" w:rsidRPr="008953F8" w:rsidRDefault="00323E7F" w:rsidP="002F7C7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>
              <w:rPr>
                <w:iCs/>
                <w:sz w:val="18"/>
                <w:szCs w:val="18"/>
              </w:rPr>
              <w:t>CM-2(5).1.2.1;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CM-2(5).1.2.1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23E7F" w:rsidRPr="002F5405" w:rsidRDefault="00323E7F" w:rsidP="00D248E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CM-2(5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23E7F" w:rsidRPr="005073C2" w:rsidRDefault="00323E7F" w:rsidP="002F7C7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CM-2(5).1.2.1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  <w:tr w:rsidR="00A277AD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2B3977" w:rsidRDefault="002B397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6      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8B5EA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A277AD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CM-2(6)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277AD" w:rsidRPr="009970DB" w:rsidRDefault="00A277AD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BASELINE CONFIGURATION</w:t>
            </w:r>
          </w:p>
        </w:tc>
      </w:tr>
      <w:tr w:rsidR="00A277AD" w:rsidRPr="005073C2" w:rsidTr="00005197">
        <w:trPr>
          <w:cantSplit/>
          <w:trHeight w:val="3244"/>
        </w:trPr>
        <w:tc>
          <w:tcPr>
            <w:tcW w:w="1530" w:type="dxa"/>
          </w:tcPr>
          <w:p w:rsidR="00A476EC" w:rsidRDefault="00A476EC" w:rsidP="00A476EC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CM-2(6).1</w:t>
            </w:r>
          </w:p>
          <w:p w:rsidR="00A277AD" w:rsidRDefault="00A277A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23E7F" w:rsidRPr="009970DB" w:rsidRDefault="00323E7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277AD" w:rsidRPr="009970DB" w:rsidRDefault="00A277AD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 xml:space="preserve"> the organization maintains a baseline configuration for development and test environments that is managed separately from the operational baseline configuration.</w:t>
            </w:r>
          </w:p>
          <w:p w:rsidR="00A277AD" w:rsidRPr="00077056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7705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277AD" w:rsidRPr="00077056" w:rsidRDefault="00A277AD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770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770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077056">
              <w:rPr>
                <w:rFonts w:ascii="Arial" w:hAnsi="Arial" w:cs="Arial"/>
                <w:iCs/>
                <w:sz w:val="16"/>
                <w:szCs w:val="16"/>
              </w:rPr>
              <w:t>procedures addressing the baseline configuration of the information system; information system design documentation; information system architecture and configuration documentation; other relevant documents or records].</w:t>
            </w:r>
          </w:p>
          <w:p w:rsidR="00A277AD" w:rsidRPr="009970DB" w:rsidRDefault="00A277AD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07705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7705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baseline configuration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environments</w:t>
            </w:r>
            <w:r w:rsidRPr="00077056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A277AD" w:rsidRPr="005073C2" w:rsidTr="00005197">
        <w:trPr>
          <w:cantSplit/>
        </w:trPr>
        <w:tc>
          <w:tcPr>
            <w:tcW w:w="8640" w:type="dxa"/>
            <w:gridSpan w:val="2"/>
          </w:tcPr>
          <w:p w:rsidR="00A277AD" w:rsidRPr="005073C2" w:rsidRDefault="00A277AD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277AD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277AD" w:rsidRPr="005073C2" w:rsidRDefault="00A277AD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277AD" w:rsidRPr="005073C2" w:rsidRDefault="00A277AD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23E7F" w:rsidRDefault="00323E7F" w:rsidP="00323E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C41DD9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323E7F" w:rsidRDefault="00323E7F" w:rsidP="00323E7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F3EE5" w:rsidRPr="00FD3A57">
              <w:rPr>
                <w:rFonts w:ascii="Arial" w:hAnsi="Arial" w:cs="Arial"/>
                <w:iCs/>
                <w:smallCaps/>
                <w:sz w:val="16"/>
                <w:szCs w:val="16"/>
              </w:rPr>
              <w:t>CM-3, CM-4,</w:t>
            </w:r>
            <w:r w:rsidR="00BF3EE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D3A5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BF3EE5">
              <w:rPr>
                <w:rFonts w:ascii="Arial" w:hAnsi="Arial" w:cs="Arial"/>
                <w:iCs/>
                <w:smallCaps/>
                <w:sz w:val="16"/>
                <w:szCs w:val="16"/>
              </w:rPr>
              <w:t>CM-6,</w:t>
            </w:r>
            <w:r w:rsidR="00BF3EE5" w:rsidRPr="005252C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D3A5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BF3EE5" w:rsidRPr="00FD3A57">
              <w:rPr>
                <w:rFonts w:ascii="Arial" w:hAnsi="Arial" w:cs="Arial"/>
                <w:iCs/>
                <w:smallCaps/>
                <w:sz w:val="16"/>
                <w:szCs w:val="16"/>
              </w:rPr>
              <w:t>CM-8</w:t>
            </w:r>
            <w:r w:rsidR="00FD3A57">
              <w:rPr>
                <w:rFonts w:ascii="Arial" w:hAnsi="Arial" w:cs="Arial"/>
                <w:iCs/>
                <w:smallCaps/>
                <w:sz w:val="16"/>
                <w:szCs w:val="16"/>
              </w:rPr>
              <w:t>, SA-7</w:t>
            </w:r>
          </w:p>
          <w:p w:rsidR="00A277AD" w:rsidRPr="002F5405" w:rsidRDefault="00323E7F" w:rsidP="00BF3EE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F3EE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77AD" w:rsidRPr="005073C2" w:rsidRDefault="00A277AD" w:rsidP="00B3789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277AD" w:rsidRPr="005073C2" w:rsidTr="00005197">
        <w:trPr>
          <w:cantSplit/>
        </w:trPr>
        <w:tc>
          <w:tcPr>
            <w:tcW w:w="1530" w:type="dxa"/>
          </w:tcPr>
          <w:p w:rsidR="00A277AD" w:rsidRPr="002F5405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953F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23E7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A277AD" w:rsidRPr="0010405E" w:rsidRDefault="0010405E" w:rsidP="00CB3357">
            <w:pPr>
              <w:spacing w:before="60" w:after="60"/>
            </w:pPr>
            <w:r w:rsidRPr="00E07DAA">
              <w:rPr>
                <w:b/>
                <w:iCs/>
                <w:sz w:val="18"/>
                <w:szCs w:val="18"/>
              </w:rPr>
              <w:t>Examine</w:t>
            </w:r>
            <w:r w:rsidR="00C41DD9">
              <w:rPr>
                <w:iCs/>
                <w:sz w:val="18"/>
                <w:szCs w:val="18"/>
              </w:rPr>
              <w:t xml:space="preserve"> configuration management policy, </w:t>
            </w:r>
            <w:r w:rsidR="00B155DC">
              <w:rPr>
                <w:iCs/>
                <w:sz w:val="18"/>
                <w:szCs w:val="18"/>
              </w:rPr>
              <w:t xml:space="preserve">procedures addressing the baseline configuration of the information system, </w:t>
            </w:r>
            <w:r w:rsidR="00C41DD9">
              <w:rPr>
                <w:iCs/>
                <w:sz w:val="18"/>
                <w:szCs w:val="18"/>
              </w:rPr>
              <w:t>configuration management plan,</w:t>
            </w:r>
            <w:r w:rsidR="0003692F">
              <w:rPr>
                <w:iCs/>
                <w:sz w:val="18"/>
                <w:szCs w:val="18"/>
              </w:rPr>
              <w:t xml:space="preserve"> </w:t>
            </w:r>
            <w:r w:rsidR="00626913">
              <w:rPr>
                <w:iCs/>
                <w:sz w:val="18"/>
                <w:szCs w:val="18"/>
              </w:rPr>
              <w:t>information system design documentation</w:t>
            </w:r>
            <w:r w:rsidR="0003692F">
              <w:rPr>
                <w:iCs/>
                <w:sz w:val="18"/>
                <w:szCs w:val="18"/>
              </w:rPr>
              <w:t xml:space="preserve">, </w:t>
            </w:r>
            <w:r w:rsidR="00C41DD9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6A086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E07DAA">
              <w:rPr>
                <w:iCs/>
                <w:sz w:val="18"/>
                <w:szCs w:val="18"/>
              </w:rPr>
              <w:t xml:space="preserve"> </w:t>
            </w:r>
            <w:r w:rsidR="008E1635">
              <w:rPr>
                <w:iCs/>
                <w:sz w:val="18"/>
                <w:szCs w:val="18"/>
              </w:rPr>
              <w:t xml:space="preserve">for </w:t>
            </w:r>
            <w:r w:rsidR="00C41DD9">
              <w:rPr>
                <w:iCs/>
                <w:sz w:val="18"/>
                <w:szCs w:val="18"/>
              </w:rPr>
              <w:t>the measures</w:t>
            </w:r>
            <w:r w:rsidR="007D4B5A">
              <w:rPr>
                <w:iCs/>
                <w:sz w:val="18"/>
                <w:szCs w:val="18"/>
              </w:rPr>
              <w:t xml:space="preserve"> (including automated mechanisms and their configuration settings)</w:t>
            </w:r>
            <w:r w:rsidR="00C41DD9">
              <w:rPr>
                <w:iCs/>
                <w:sz w:val="18"/>
                <w:szCs w:val="18"/>
              </w:rPr>
              <w:t xml:space="preserve"> to be employed to maintain a baseline configuration for development and test environments that is managed separately from the  </w:t>
            </w:r>
            <w:r w:rsidR="00CB3357">
              <w:rPr>
                <w:iCs/>
                <w:sz w:val="18"/>
                <w:szCs w:val="18"/>
              </w:rPr>
              <w:t xml:space="preserve">operational </w:t>
            </w:r>
            <w:r w:rsidR="00C41DD9">
              <w:rPr>
                <w:iCs/>
                <w:sz w:val="18"/>
                <w:szCs w:val="18"/>
              </w:rPr>
              <w:t>baseline configuration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23E7F" w:rsidRPr="005073C2" w:rsidTr="00005197">
        <w:trPr>
          <w:cantSplit/>
        </w:trPr>
        <w:tc>
          <w:tcPr>
            <w:tcW w:w="1530" w:type="dxa"/>
          </w:tcPr>
          <w:p w:rsidR="00323E7F" w:rsidRPr="009970DB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41DD9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323E7F" w:rsidRPr="00E07DAA" w:rsidRDefault="00323E7F" w:rsidP="00D772CE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E07DAA">
              <w:rPr>
                <w:b/>
                <w:iCs/>
                <w:sz w:val="18"/>
                <w:szCs w:val="18"/>
              </w:rPr>
              <w:t>Examine</w:t>
            </w:r>
            <w:r w:rsidR="00C41DD9">
              <w:rPr>
                <w:iCs/>
                <w:sz w:val="18"/>
                <w:szCs w:val="18"/>
              </w:rPr>
              <w:t xml:space="preserve"> </w:t>
            </w:r>
            <w:r w:rsidR="00E40E47" w:rsidRPr="00A14B3D">
              <w:rPr>
                <w:iCs/>
                <w:sz w:val="18"/>
                <w:szCs w:val="18"/>
              </w:rPr>
              <w:t>d</w:t>
            </w:r>
            <w:r w:rsidR="00E40E47"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="00E40E47" w:rsidRPr="00A14B3D">
              <w:rPr>
                <w:iCs/>
                <w:sz w:val="18"/>
                <w:szCs w:val="18"/>
              </w:rPr>
              <w:t>[</w:t>
            </w:r>
            <w:r w:rsidR="00E40E47" w:rsidRPr="00A14B3D">
              <w:rPr>
                <w:i/>
                <w:iCs/>
                <w:sz w:val="18"/>
                <w:szCs w:val="18"/>
              </w:rPr>
              <w:t>basic</w:t>
            </w:r>
            <w:r w:rsidR="00E40E47" w:rsidRPr="00A14B3D">
              <w:rPr>
                <w:iCs/>
                <w:sz w:val="18"/>
                <w:szCs w:val="18"/>
              </w:rPr>
              <w:t>]</w:t>
            </w:r>
            <w:r w:rsidR="00E40E47" w:rsidRPr="00A14B3D">
              <w:rPr>
                <w:i/>
                <w:iCs/>
                <w:sz w:val="18"/>
                <w:szCs w:val="18"/>
              </w:rPr>
              <w:t xml:space="preserve"> </w:t>
            </w:r>
            <w:r w:rsidR="00E40E47" w:rsidRPr="00A14B3D">
              <w:rPr>
                <w:iCs/>
                <w:sz w:val="18"/>
                <w:szCs w:val="18"/>
              </w:rPr>
              <w:t xml:space="preserve">sample </w:t>
            </w:r>
            <w:r w:rsidR="00E40E47" w:rsidRPr="00A14B3D">
              <w:rPr>
                <w:sz w:val="18"/>
                <w:szCs w:val="18"/>
              </w:rPr>
              <w:t xml:space="preserve">of automated mechanisms identified in </w:t>
            </w:r>
            <w:r w:rsidR="008B5EA0">
              <w:rPr>
                <w:iCs/>
                <w:sz w:val="18"/>
                <w:szCs w:val="18"/>
              </w:rPr>
              <w:t>CM-2(6)</w:t>
            </w:r>
            <w:r w:rsidR="00A476EC">
              <w:rPr>
                <w:iCs/>
                <w:sz w:val="18"/>
                <w:szCs w:val="18"/>
              </w:rPr>
              <w:t>.1</w:t>
            </w:r>
            <w:r w:rsidR="00E40E47">
              <w:rPr>
                <w:iCs/>
                <w:sz w:val="18"/>
                <w:szCs w:val="18"/>
              </w:rPr>
              <w:t>.1.1;</w:t>
            </w:r>
            <w:r w:rsidR="00E40E47" w:rsidRPr="00A14B3D">
              <w:rPr>
                <w:iCs/>
                <w:sz w:val="18"/>
                <w:szCs w:val="18"/>
              </w:rPr>
              <w:t xml:space="preserve"> </w:t>
            </w:r>
            <w:r w:rsidR="00E40E47">
              <w:rPr>
                <w:iCs/>
                <w:sz w:val="18"/>
                <w:szCs w:val="18"/>
              </w:rPr>
              <w:t>[</w:t>
            </w:r>
            <w:r w:rsidR="00E40E47" w:rsidRPr="00A14B3D">
              <w:rPr>
                <w:i/>
                <w:iCs/>
                <w:sz w:val="18"/>
                <w:szCs w:val="18"/>
              </w:rPr>
              <w:t>reviewing</w:t>
            </w:r>
            <w:r w:rsidR="00E40E47">
              <w:rPr>
                <w:iCs/>
                <w:sz w:val="18"/>
                <w:szCs w:val="18"/>
              </w:rPr>
              <w:t>]</w:t>
            </w:r>
            <w:r w:rsidR="00E40E47"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E40E47">
              <w:rPr>
                <w:iCs/>
                <w:sz w:val="18"/>
                <w:szCs w:val="18"/>
              </w:rPr>
              <w:t>CM-2(</w:t>
            </w:r>
            <w:r w:rsidR="002C4CE9">
              <w:rPr>
                <w:iCs/>
                <w:sz w:val="18"/>
                <w:szCs w:val="18"/>
              </w:rPr>
              <w:t>6</w:t>
            </w:r>
            <w:r w:rsidR="008B5EA0">
              <w:rPr>
                <w:iCs/>
                <w:sz w:val="18"/>
                <w:szCs w:val="18"/>
              </w:rPr>
              <w:t>)</w:t>
            </w:r>
            <w:r w:rsidR="00A476EC">
              <w:rPr>
                <w:iCs/>
                <w:sz w:val="18"/>
                <w:szCs w:val="18"/>
              </w:rPr>
              <w:t>.1</w:t>
            </w:r>
            <w:r w:rsidR="00E40E47">
              <w:rPr>
                <w:iCs/>
                <w:sz w:val="18"/>
                <w:szCs w:val="18"/>
              </w:rPr>
              <w:t>.1.1</w:t>
            </w:r>
            <w:r w:rsidR="00E40E47" w:rsidRPr="00A14B3D">
              <w:rPr>
                <w:iCs/>
                <w:sz w:val="18"/>
                <w:szCs w:val="18"/>
              </w:rPr>
              <w:t>.</w:t>
            </w:r>
            <w:r w:rsidR="00C41DD9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910968" w:rsidRPr="005073C2" w:rsidTr="00005197">
        <w:trPr>
          <w:cantSplit/>
        </w:trPr>
        <w:tc>
          <w:tcPr>
            <w:tcW w:w="1530" w:type="dxa"/>
          </w:tcPr>
          <w:p w:rsidR="00910968" w:rsidRPr="009970DB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0968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10968" w:rsidRPr="00FF5270" w:rsidRDefault="00910968" w:rsidP="009C474E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8E2402">
              <w:rPr>
                <w:iCs/>
                <w:sz w:val="18"/>
                <w:szCs w:val="18"/>
              </w:rPr>
              <w:t xml:space="preserve">documentation </w:t>
            </w:r>
            <w:r w:rsidR="005D796A">
              <w:rPr>
                <w:iCs/>
                <w:sz w:val="18"/>
                <w:szCs w:val="18"/>
              </w:rPr>
              <w:t xml:space="preserve">describing the current baseline configurations </w:t>
            </w:r>
            <w:r w:rsidR="008E2402">
              <w:rPr>
                <w:iCs/>
                <w:sz w:val="18"/>
                <w:szCs w:val="18"/>
              </w:rPr>
              <w:t>deployed in</w:t>
            </w:r>
            <w:r w:rsidR="00FF5270">
              <w:rPr>
                <w:iCs/>
                <w:sz w:val="18"/>
                <w:szCs w:val="18"/>
              </w:rPr>
              <w:t xml:space="preserve"> the development, test, and operational environments for </w:t>
            </w:r>
            <w:r w:rsidR="009C474E">
              <w:rPr>
                <w:iCs/>
                <w:sz w:val="18"/>
                <w:szCs w:val="18"/>
              </w:rPr>
              <w:t>an agreed-upon [</w:t>
            </w:r>
            <w:r w:rsidR="009C474E" w:rsidRPr="009C474E">
              <w:rPr>
                <w:i/>
                <w:iCs/>
                <w:sz w:val="18"/>
                <w:szCs w:val="18"/>
              </w:rPr>
              <w:t>basic</w:t>
            </w:r>
            <w:r w:rsidR="009C474E">
              <w:rPr>
                <w:iCs/>
                <w:sz w:val="18"/>
                <w:szCs w:val="18"/>
              </w:rPr>
              <w:t>]</w:t>
            </w:r>
            <w:r w:rsidR="00FF5270">
              <w:rPr>
                <w:iCs/>
                <w:sz w:val="18"/>
                <w:szCs w:val="18"/>
              </w:rPr>
              <w:t xml:space="preserve"> </w:t>
            </w:r>
            <w:r w:rsidR="009C474E">
              <w:rPr>
                <w:iCs/>
                <w:sz w:val="18"/>
                <w:szCs w:val="18"/>
              </w:rPr>
              <w:t xml:space="preserve">sample of </w:t>
            </w:r>
            <w:r w:rsidR="00FF5270">
              <w:rPr>
                <w:iCs/>
                <w:sz w:val="18"/>
                <w:szCs w:val="18"/>
              </w:rPr>
              <w:t>information system</w:t>
            </w:r>
            <w:r w:rsidR="009C474E">
              <w:rPr>
                <w:iCs/>
                <w:sz w:val="18"/>
                <w:szCs w:val="18"/>
              </w:rPr>
              <w:t xml:space="preserve"> components</w:t>
            </w:r>
            <w:r w:rsidR="00FF5270">
              <w:rPr>
                <w:iCs/>
                <w:sz w:val="18"/>
                <w:szCs w:val="18"/>
              </w:rPr>
              <w:t xml:space="preserve">; </w:t>
            </w:r>
            <w:r w:rsidR="008E2402">
              <w:rPr>
                <w:iCs/>
                <w:sz w:val="18"/>
                <w:szCs w:val="18"/>
              </w:rPr>
              <w:t xml:space="preserve">reviewing for evidence that </w:t>
            </w:r>
            <w:r w:rsidR="009565EB">
              <w:rPr>
                <w:iCs/>
                <w:sz w:val="18"/>
                <w:szCs w:val="18"/>
              </w:rPr>
              <w:t>the</w:t>
            </w:r>
            <w:r w:rsidR="008E2402">
              <w:rPr>
                <w:iCs/>
                <w:sz w:val="18"/>
                <w:szCs w:val="18"/>
              </w:rPr>
              <w:t xml:space="preserve"> baseline configuration </w:t>
            </w:r>
            <w:r w:rsidR="00F96694">
              <w:rPr>
                <w:iCs/>
                <w:sz w:val="18"/>
                <w:szCs w:val="18"/>
              </w:rPr>
              <w:t xml:space="preserve">maintained </w:t>
            </w:r>
            <w:r w:rsidR="008E2402">
              <w:rPr>
                <w:iCs/>
                <w:sz w:val="18"/>
                <w:szCs w:val="18"/>
              </w:rPr>
              <w:t xml:space="preserve">for development and test </w:t>
            </w:r>
            <w:r w:rsidR="009A5B02">
              <w:rPr>
                <w:iCs/>
                <w:sz w:val="18"/>
                <w:szCs w:val="18"/>
              </w:rPr>
              <w:t xml:space="preserve">environments is managed separately from the </w:t>
            </w:r>
            <w:r w:rsidR="00CB3357">
              <w:rPr>
                <w:iCs/>
                <w:sz w:val="18"/>
                <w:szCs w:val="18"/>
              </w:rPr>
              <w:t xml:space="preserve">operational </w:t>
            </w:r>
            <w:r w:rsidR="009A5B02">
              <w:rPr>
                <w:iCs/>
                <w:sz w:val="18"/>
                <w:szCs w:val="18"/>
              </w:rPr>
              <w:t>baseline configuration.</w:t>
            </w:r>
          </w:p>
        </w:tc>
      </w:tr>
      <w:tr w:rsidR="00BD5AB8" w:rsidRPr="005073C2" w:rsidTr="00005197">
        <w:trPr>
          <w:cantSplit/>
        </w:trPr>
        <w:tc>
          <w:tcPr>
            <w:tcW w:w="1530" w:type="dxa"/>
          </w:tcPr>
          <w:p w:rsidR="00BD5AB8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D5AB8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BD5AB8" w:rsidRPr="00DD6728" w:rsidRDefault="00DD6728" w:rsidP="009A5B02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configuration change control responsibilities; </w:t>
            </w:r>
            <w:r w:rsidR="00AC45E2">
              <w:rPr>
                <w:iCs/>
                <w:sz w:val="18"/>
                <w:szCs w:val="18"/>
              </w:rPr>
              <w:t xml:space="preserve">reviewing for further evidence that </w:t>
            </w:r>
            <w:r w:rsidR="00C3628F">
              <w:rPr>
                <w:iCs/>
                <w:sz w:val="18"/>
                <w:szCs w:val="18"/>
              </w:rPr>
              <w:t xml:space="preserve">the </w:t>
            </w:r>
            <w:r w:rsidR="008B5EA0">
              <w:rPr>
                <w:iCs/>
                <w:sz w:val="18"/>
                <w:szCs w:val="18"/>
              </w:rPr>
              <w:t>measures identified in CM-2(6)</w:t>
            </w:r>
            <w:r w:rsidR="00A476EC">
              <w:rPr>
                <w:iCs/>
                <w:sz w:val="18"/>
                <w:szCs w:val="18"/>
              </w:rPr>
              <w:t>.1</w:t>
            </w:r>
            <w:r w:rsidR="00C3628F"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9E14E2" w:rsidRPr="005073C2" w:rsidTr="00005197">
        <w:trPr>
          <w:cantSplit/>
        </w:trPr>
        <w:tc>
          <w:tcPr>
            <w:tcW w:w="1530" w:type="dxa"/>
          </w:tcPr>
          <w:p w:rsidR="009E14E2" w:rsidRPr="009970DB" w:rsidRDefault="008B5EA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CM-2(6)</w:t>
            </w:r>
            <w:r w:rsidR="00A476E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E14E2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BD5AB8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9E14E2" w:rsidRPr="00E07DAA" w:rsidRDefault="009E14E2" w:rsidP="003A7376">
            <w:pPr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CM-2(</w:t>
            </w:r>
            <w:r w:rsidR="003A7376">
              <w:rPr>
                <w:iCs/>
                <w:sz w:val="18"/>
                <w:szCs w:val="18"/>
              </w:rPr>
              <w:t>6</w:t>
            </w:r>
            <w:r w:rsidR="008B5EA0">
              <w:rPr>
                <w:iCs/>
                <w:sz w:val="18"/>
                <w:szCs w:val="18"/>
              </w:rPr>
              <w:t>)</w:t>
            </w:r>
            <w:r w:rsidR="00A476EC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  <w:r w:rsidR="003A7376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the</w:t>
            </w:r>
            <w:r>
              <w:rPr>
                <w:bCs/>
                <w:iCs/>
                <w:sz w:val="18"/>
                <w:szCs w:val="18"/>
              </w:rPr>
              <w:t>se mechanisms are operating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06B" w:rsidRDefault="00C2706B" w:rsidP="00F351C8">
      <w:r>
        <w:separator/>
      </w:r>
    </w:p>
  </w:endnote>
  <w:endnote w:type="continuationSeparator" w:id="0">
    <w:p w:rsidR="00C2706B" w:rsidRDefault="00C2706B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87842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416966" w:rsidRPr="00416966" w:rsidRDefault="00416966">
            <w:pPr>
              <w:pStyle w:val="Footer"/>
              <w:jc w:val="center"/>
              <w:rPr>
                <w:sz w:val="20"/>
                <w:szCs w:val="20"/>
              </w:rPr>
            </w:pPr>
            <w:r w:rsidRPr="00416966">
              <w:rPr>
                <w:sz w:val="20"/>
                <w:szCs w:val="20"/>
              </w:rPr>
              <w:t>Initial Public Draft</w:t>
            </w:r>
          </w:p>
          <w:p w:rsidR="00416966" w:rsidRPr="00416966" w:rsidRDefault="00416966">
            <w:pPr>
              <w:pStyle w:val="Footer"/>
              <w:jc w:val="center"/>
              <w:rPr>
                <w:sz w:val="20"/>
                <w:szCs w:val="20"/>
              </w:rPr>
            </w:pPr>
            <w:r w:rsidRPr="00416966">
              <w:rPr>
                <w:sz w:val="20"/>
                <w:szCs w:val="20"/>
              </w:rPr>
              <w:t xml:space="preserve">Page </w:t>
            </w:r>
            <w:r w:rsidR="00FA71CF" w:rsidRPr="00416966">
              <w:rPr>
                <w:b/>
                <w:sz w:val="20"/>
                <w:szCs w:val="20"/>
              </w:rPr>
              <w:fldChar w:fldCharType="begin"/>
            </w:r>
            <w:r w:rsidRPr="00416966">
              <w:rPr>
                <w:b/>
                <w:sz w:val="20"/>
                <w:szCs w:val="20"/>
              </w:rPr>
              <w:instrText xml:space="preserve"> PAGE </w:instrText>
            </w:r>
            <w:r w:rsidR="00FA71CF" w:rsidRPr="00416966">
              <w:rPr>
                <w:b/>
                <w:sz w:val="20"/>
                <w:szCs w:val="20"/>
              </w:rPr>
              <w:fldChar w:fldCharType="separate"/>
            </w:r>
            <w:r w:rsidR="00A476EC">
              <w:rPr>
                <w:b/>
                <w:noProof/>
                <w:sz w:val="20"/>
                <w:szCs w:val="20"/>
              </w:rPr>
              <w:t>1</w:t>
            </w:r>
            <w:r w:rsidR="00FA71CF" w:rsidRPr="00416966">
              <w:rPr>
                <w:b/>
                <w:sz w:val="20"/>
                <w:szCs w:val="20"/>
              </w:rPr>
              <w:fldChar w:fldCharType="end"/>
            </w:r>
            <w:r w:rsidRPr="00416966">
              <w:rPr>
                <w:sz w:val="20"/>
                <w:szCs w:val="20"/>
              </w:rPr>
              <w:t xml:space="preserve"> of </w:t>
            </w:r>
            <w:r w:rsidR="00FA71CF" w:rsidRPr="00416966">
              <w:rPr>
                <w:b/>
                <w:sz w:val="20"/>
                <w:szCs w:val="20"/>
              </w:rPr>
              <w:fldChar w:fldCharType="begin"/>
            </w:r>
            <w:r w:rsidRPr="00416966">
              <w:rPr>
                <w:b/>
                <w:sz w:val="20"/>
                <w:szCs w:val="20"/>
              </w:rPr>
              <w:instrText xml:space="preserve"> NUMPAGES  </w:instrText>
            </w:r>
            <w:r w:rsidR="00FA71CF" w:rsidRPr="00416966">
              <w:rPr>
                <w:b/>
                <w:sz w:val="20"/>
                <w:szCs w:val="20"/>
              </w:rPr>
              <w:fldChar w:fldCharType="separate"/>
            </w:r>
            <w:r w:rsidR="00A476EC">
              <w:rPr>
                <w:b/>
                <w:noProof/>
                <w:sz w:val="20"/>
                <w:szCs w:val="20"/>
              </w:rPr>
              <w:t>8</w:t>
            </w:r>
            <w:r w:rsidR="00FA71CF" w:rsidRPr="00416966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416966" w:rsidRPr="00416966" w:rsidRDefault="00416966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06B" w:rsidRDefault="00C2706B" w:rsidP="00F351C8">
      <w:r>
        <w:separator/>
      </w:r>
    </w:p>
  </w:footnote>
  <w:footnote w:type="continuationSeparator" w:id="0">
    <w:p w:rsidR="00C2706B" w:rsidRDefault="00C2706B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966" w:rsidRPr="00416966" w:rsidRDefault="00416966">
    <w:pPr>
      <w:pStyle w:val="Header"/>
      <w:rPr>
        <w:sz w:val="20"/>
        <w:szCs w:val="20"/>
      </w:rPr>
    </w:pPr>
    <w:r w:rsidRPr="00416966">
      <w:rPr>
        <w:sz w:val="20"/>
        <w:szCs w:val="20"/>
      </w:rPr>
      <w:t>Assessment Case:  CM-2 Baseline Configuration</w:t>
    </w:r>
  </w:p>
  <w:p w:rsidR="00416966" w:rsidRDefault="004169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6F1479"/>
    <w:multiLevelType w:val="hybridMultilevel"/>
    <w:tmpl w:val="2FE8267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886244"/>
    <w:multiLevelType w:val="hybridMultilevel"/>
    <w:tmpl w:val="E4BC99C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D717E"/>
    <w:multiLevelType w:val="hybridMultilevel"/>
    <w:tmpl w:val="2FE8267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2725D6"/>
    <w:multiLevelType w:val="hybridMultilevel"/>
    <w:tmpl w:val="2FE8267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3565"/>
    <w:rsid w:val="00030591"/>
    <w:rsid w:val="0003692F"/>
    <w:rsid w:val="00090BCA"/>
    <w:rsid w:val="000C1612"/>
    <w:rsid w:val="000C43FC"/>
    <w:rsid w:val="000C4B69"/>
    <w:rsid w:val="000D7DE5"/>
    <w:rsid w:val="000F7C03"/>
    <w:rsid w:val="0010405E"/>
    <w:rsid w:val="00120275"/>
    <w:rsid w:val="00127B11"/>
    <w:rsid w:val="00131F5B"/>
    <w:rsid w:val="00135460"/>
    <w:rsid w:val="00136777"/>
    <w:rsid w:val="00154BDB"/>
    <w:rsid w:val="00182914"/>
    <w:rsid w:val="001843C8"/>
    <w:rsid w:val="0019609E"/>
    <w:rsid w:val="001A2C1C"/>
    <w:rsid w:val="001A5A7D"/>
    <w:rsid w:val="001A66A6"/>
    <w:rsid w:val="001C2F7E"/>
    <w:rsid w:val="001C3BD4"/>
    <w:rsid w:val="001D18B5"/>
    <w:rsid w:val="001E0260"/>
    <w:rsid w:val="001E7828"/>
    <w:rsid w:val="001F2D2F"/>
    <w:rsid w:val="00203634"/>
    <w:rsid w:val="00222619"/>
    <w:rsid w:val="0022434E"/>
    <w:rsid w:val="00224547"/>
    <w:rsid w:val="002341E5"/>
    <w:rsid w:val="00245FB6"/>
    <w:rsid w:val="00275B80"/>
    <w:rsid w:val="00290B78"/>
    <w:rsid w:val="002B3874"/>
    <w:rsid w:val="002B3977"/>
    <w:rsid w:val="002B47E3"/>
    <w:rsid w:val="002C3455"/>
    <w:rsid w:val="002C4CE9"/>
    <w:rsid w:val="002D2208"/>
    <w:rsid w:val="002D5036"/>
    <w:rsid w:val="002D68A6"/>
    <w:rsid w:val="002E6EC0"/>
    <w:rsid w:val="002F46C5"/>
    <w:rsid w:val="002F5405"/>
    <w:rsid w:val="002F6E98"/>
    <w:rsid w:val="002F7C75"/>
    <w:rsid w:val="003111F5"/>
    <w:rsid w:val="003218C3"/>
    <w:rsid w:val="003223C0"/>
    <w:rsid w:val="00323298"/>
    <w:rsid w:val="00323E7F"/>
    <w:rsid w:val="00330F33"/>
    <w:rsid w:val="00333259"/>
    <w:rsid w:val="00336635"/>
    <w:rsid w:val="003436D8"/>
    <w:rsid w:val="003661E1"/>
    <w:rsid w:val="00380CEF"/>
    <w:rsid w:val="003A369E"/>
    <w:rsid w:val="003A4D44"/>
    <w:rsid w:val="003A56B5"/>
    <w:rsid w:val="003A673F"/>
    <w:rsid w:val="003A7376"/>
    <w:rsid w:val="003B66A6"/>
    <w:rsid w:val="003C5AA3"/>
    <w:rsid w:val="003D6094"/>
    <w:rsid w:val="003F5379"/>
    <w:rsid w:val="00406FA5"/>
    <w:rsid w:val="00410FF5"/>
    <w:rsid w:val="00416966"/>
    <w:rsid w:val="00416ADE"/>
    <w:rsid w:val="00423095"/>
    <w:rsid w:val="004569C2"/>
    <w:rsid w:val="00457314"/>
    <w:rsid w:val="00461AE1"/>
    <w:rsid w:val="004646CA"/>
    <w:rsid w:val="00484CAE"/>
    <w:rsid w:val="004B2386"/>
    <w:rsid w:val="004B3B78"/>
    <w:rsid w:val="004B6041"/>
    <w:rsid w:val="004C3CBD"/>
    <w:rsid w:val="004D62AD"/>
    <w:rsid w:val="004E248A"/>
    <w:rsid w:val="004F5F1A"/>
    <w:rsid w:val="00515BD3"/>
    <w:rsid w:val="00531A1C"/>
    <w:rsid w:val="00540E4C"/>
    <w:rsid w:val="0055430C"/>
    <w:rsid w:val="0055491C"/>
    <w:rsid w:val="00562292"/>
    <w:rsid w:val="00564D1E"/>
    <w:rsid w:val="00584454"/>
    <w:rsid w:val="005B2473"/>
    <w:rsid w:val="005C0B0A"/>
    <w:rsid w:val="005D58A2"/>
    <w:rsid w:val="005D6819"/>
    <w:rsid w:val="005D796A"/>
    <w:rsid w:val="005E0988"/>
    <w:rsid w:val="005E0FBC"/>
    <w:rsid w:val="005E5CD4"/>
    <w:rsid w:val="005E77E3"/>
    <w:rsid w:val="005F61C1"/>
    <w:rsid w:val="005F621E"/>
    <w:rsid w:val="005F6C0D"/>
    <w:rsid w:val="00613572"/>
    <w:rsid w:val="00623080"/>
    <w:rsid w:val="00623961"/>
    <w:rsid w:val="00626913"/>
    <w:rsid w:val="00630995"/>
    <w:rsid w:val="0063763C"/>
    <w:rsid w:val="00642039"/>
    <w:rsid w:val="0065175E"/>
    <w:rsid w:val="0066015D"/>
    <w:rsid w:val="00660FAF"/>
    <w:rsid w:val="006668B5"/>
    <w:rsid w:val="00676DC5"/>
    <w:rsid w:val="00685D71"/>
    <w:rsid w:val="006A086D"/>
    <w:rsid w:val="006E0355"/>
    <w:rsid w:val="006E36E2"/>
    <w:rsid w:val="006E3BAC"/>
    <w:rsid w:val="006F26D4"/>
    <w:rsid w:val="006F3A36"/>
    <w:rsid w:val="00707F6C"/>
    <w:rsid w:val="007134C8"/>
    <w:rsid w:val="007240CB"/>
    <w:rsid w:val="00725CE4"/>
    <w:rsid w:val="007355E8"/>
    <w:rsid w:val="0074398B"/>
    <w:rsid w:val="0078241C"/>
    <w:rsid w:val="007872E3"/>
    <w:rsid w:val="00787F51"/>
    <w:rsid w:val="00797707"/>
    <w:rsid w:val="007A704F"/>
    <w:rsid w:val="007A7EB3"/>
    <w:rsid w:val="007C3924"/>
    <w:rsid w:val="007D20CE"/>
    <w:rsid w:val="007D39C7"/>
    <w:rsid w:val="007D4B5A"/>
    <w:rsid w:val="007F2D70"/>
    <w:rsid w:val="00805E50"/>
    <w:rsid w:val="008114F8"/>
    <w:rsid w:val="0081301E"/>
    <w:rsid w:val="00825F3F"/>
    <w:rsid w:val="0083446E"/>
    <w:rsid w:val="00844F9D"/>
    <w:rsid w:val="00850320"/>
    <w:rsid w:val="00854526"/>
    <w:rsid w:val="00870562"/>
    <w:rsid w:val="00880B80"/>
    <w:rsid w:val="008829A0"/>
    <w:rsid w:val="008953F8"/>
    <w:rsid w:val="008A4693"/>
    <w:rsid w:val="008A47DF"/>
    <w:rsid w:val="008A7718"/>
    <w:rsid w:val="008B5EA0"/>
    <w:rsid w:val="008C3AB6"/>
    <w:rsid w:val="008D195F"/>
    <w:rsid w:val="008E1635"/>
    <w:rsid w:val="008E2402"/>
    <w:rsid w:val="008E3381"/>
    <w:rsid w:val="008E5682"/>
    <w:rsid w:val="008F10FE"/>
    <w:rsid w:val="008F7DD2"/>
    <w:rsid w:val="0090735A"/>
    <w:rsid w:val="00910968"/>
    <w:rsid w:val="009143F9"/>
    <w:rsid w:val="00920EAA"/>
    <w:rsid w:val="00927DC8"/>
    <w:rsid w:val="00951E48"/>
    <w:rsid w:val="00952A54"/>
    <w:rsid w:val="009565EB"/>
    <w:rsid w:val="00961222"/>
    <w:rsid w:val="00961BF2"/>
    <w:rsid w:val="00976ED0"/>
    <w:rsid w:val="00985F43"/>
    <w:rsid w:val="00991256"/>
    <w:rsid w:val="00993416"/>
    <w:rsid w:val="00995403"/>
    <w:rsid w:val="009A3237"/>
    <w:rsid w:val="009A5B02"/>
    <w:rsid w:val="009B4A6A"/>
    <w:rsid w:val="009C2774"/>
    <w:rsid w:val="009C474E"/>
    <w:rsid w:val="009D4E51"/>
    <w:rsid w:val="009D7D30"/>
    <w:rsid w:val="009E14E2"/>
    <w:rsid w:val="00A168D8"/>
    <w:rsid w:val="00A16CCE"/>
    <w:rsid w:val="00A205D7"/>
    <w:rsid w:val="00A277AD"/>
    <w:rsid w:val="00A45573"/>
    <w:rsid w:val="00A456E7"/>
    <w:rsid w:val="00A476EC"/>
    <w:rsid w:val="00A62397"/>
    <w:rsid w:val="00A64B9C"/>
    <w:rsid w:val="00A73ABE"/>
    <w:rsid w:val="00AA1539"/>
    <w:rsid w:val="00AA688E"/>
    <w:rsid w:val="00AC45E2"/>
    <w:rsid w:val="00AD46A5"/>
    <w:rsid w:val="00AE28FB"/>
    <w:rsid w:val="00B02DCD"/>
    <w:rsid w:val="00B155DC"/>
    <w:rsid w:val="00B17260"/>
    <w:rsid w:val="00B37894"/>
    <w:rsid w:val="00B57329"/>
    <w:rsid w:val="00B576E5"/>
    <w:rsid w:val="00B626A2"/>
    <w:rsid w:val="00B663A8"/>
    <w:rsid w:val="00B6655E"/>
    <w:rsid w:val="00B71113"/>
    <w:rsid w:val="00B77A6C"/>
    <w:rsid w:val="00B83720"/>
    <w:rsid w:val="00BB37B9"/>
    <w:rsid w:val="00BD5AB8"/>
    <w:rsid w:val="00BE0A45"/>
    <w:rsid w:val="00BE2D78"/>
    <w:rsid w:val="00BE6FA6"/>
    <w:rsid w:val="00BF1678"/>
    <w:rsid w:val="00BF3EE5"/>
    <w:rsid w:val="00C03547"/>
    <w:rsid w:val="00C15138"/>
    <w:rsid w:val="00C216AD"/>
    <w:rsid w:val="00C26D2E"/>
    <w:rsid w:val="00C2706B"/>
    <w:rsid w:val="00C3628F"/>
    <w:rsid w:val="00C378C1"/>
    <w:rsid w:val="00C41DD9"/>
    <w:rsid w:val="00C42B3B"/>
    <w:rsid w:val="00C47AD4"/>
    <w:rsid w:val="00C5154A"/>
    <w:rsid w:val="00C517B6"/>
    <w:rsid w:val="00C618BC"/>
    <w:rsid w:val="00C70011"/>
    <w:rsid w:val="00C72F37"/>
    <w:rsid w:val="00C76A19"/>
    <w:rsid w:val="00C93D3F"/>
    <w:rsid w:val="00C94B76"/>
    <w:rsid w:val="00CA7D30"/>
    <w:rsid w:val="00CB3357"/>
    <w:rsid w:val="00CE4221"/>
    <w:rsid w:val="00CE46E8"/>
    <w:rsid w:val="00CF482F"/>
    <w:rsid w:val="00CF71C7"/>
    <w:rsid w:val="00D141DA"/>
    <w:rsid w:val="00D749A5"/>
    <w:rsid w:val="00D772CE"/>
    <w:rsid w:val="00D901AA"/>
    <w:rsid w:val="00DA0697"/>
    <w:rsid w:val="00DA508C"/>
    <w:rsid w:val="00DB4B54"/>
    <w:rsid w:val="00DD6728"/>
    <w:rsid w:val="00DE59E6"/>
    <w:rsid w:val="00DE6157"/>
    <w:rsid w:val="00DF08F9"/>
    <w:rsid w:val="00DF628B"/>
    <w:rsid w:val="00E042CF"/>
    <w:rsid w:val="00E22AC1"/>
    <w:rsid w:val="00E22EF4"/>
    <w:rsid w:val="00E34908"/>
    <w:rsid w:val="00E40E47"/>
    <w:rsid w:val="00E914DF"/>
    <w:rsid w:val="00E91CD0"/>
    <w:rsid w:val="00EA24A8"/>
    <w:rsid w:val="00EA6370"/>
    <w:rsid w:val="00ED0E2A"/>
    <w:rsid w:val="00ED3FDF"/>
    <w:rsid w:val="00ED4FCC"/>
    <w:rsid w:val="00F05768"/>
    <w:rsid w:val="00F07B57"/>
    <w:rsid w:val="00F15739"/>
    <w:rsid w:val="00F31535"/>
    <w:rsid w:val="00F351C8"/>
    <w:rsid w:val="00F36082"/>
    <w:rsid w:val="00F53C28"/>
    <w:rsid w:val="00F61F6B"/>
    <w:rsid w:val="00F91563"/>
    <w:rsid w:val="00F92B55"/>
    <w:rsid w:val="00F96694"/>
    <w:rsid w:val="00FA05B2"/>
    <w:rsid w:val="00FA081B"/>
    <w:rsid w:val="00FA0AAE"/>
    <w:rsid w:val="00FA0BF1"/>
    <w:rsid w:val="00FA71CF"/>
    <w:rsid w:val="00FB2C7D"/>
    <w:rsid w:val="00FD33DB"/>
    <w:rsid w:val="00FD3A57"/>
    <w:rsid w:val="00FD7263"/>
    <w:rsid w:val="00FE04AE"/>
    <w:rsid w:val="00FF06D1"/>
    <w:rsid w:val="00FF14B5"/>
    <w:rsid w:val="00FF4681"/>
    <w:rsid w:val="00FF5270"/>
    <w:rsid w:val="00FF5830"/>
    <w:rsid w:val="00FF631D"/>
    <w:rsid w:val="00FF6765"/>
    <w:rsid w:val="00FF7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50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08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8C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1728-003E-4B98-9006-C4FF1AB8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2802</Words>
  <Characters>15976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18741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303</cp:revision>
  <cp:lastPrinted>2011-01-04T02:19:00Z</cp:lastPrinted>
  <dcterms:created xsi:type="dcterms:W3CDTF">2011-04-22T00:19:00Z</dcterms:created>
  <dcterms:modified xsi:type="dcterms:W3CDTF">2011-11-07T19:24:00Z</dcterms:modified>
</cp:coreProperties>
</file>