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A107FB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B84124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B84124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552874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84124" w:rsidRPr="00D54FC9" w:rsidTr="00552874">
        <w:trPr>
          <w:cantSplit/>
          <w:trHeight w:val="512"/>
        </w:trPr>
        <w:tc>
          <w:tcPr>
            <w:tcW w:w="1166" w:type="dxa"/>
            <w:shd w:val="clear" w:color="auto" w:fill="A6A6A6" w:themeFill="background1" w:themeFillShade="A6"/>
          </w:tcPr>
          <w:p w:rsidR="00B84124" w:rsidRPr="0052441C" w:rsidRDefault="00B84124" w:rsidP="00A107F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AU-9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B84124" w:rsidRPr="0052441C" w:rsidRDefault="00B84124" w:rsidP="00A107FB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PROTECTION OF AUDIT INFORMATION</w:t>
            </w:r>
            <w:r w:rsidRPr="0052441C">
              <w:rPr>
                <w:b w:val="0"/>
                <w:bCs w:val="0"/>
              </w:rPr>
              <w:tab/>
            </w:r>
          </w:p>
        </w:tc>
      </w:tr>
      <w:tr w:rsidR="00B84124" w:rsidRPr="00D54FC9" w:rsidTr="00F351C8">
        <w:trPr>
          <w:cantSplit/>
        </w:trPr>
        <w:tc>
          <w:tcPr>
            <w:tcW w:w="1166" w:type="dxa"/>
          </w:tcPr>
          <w:p w:rsidR="00552874" w:rsidRDefault="00154186" w:rsidP="00A5556B">
            <w:pPr>
              <w:tabs>
                <w:tab w:val="left" w:pos="910"/>
              </w:tabs>
              <w:spacing w:before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663C83">
              <w:rPr>
                <w:rFonts w:ascii="Arial" w:hAnsi="Arial" w:cs="Arial"/>
                <w:b/>
                <w:iCs/>
                <w:sz w:val="16"/>
                <w:szCs w:val="16"/>
              </w:rPr>
              <w:t>AU-9.1</w:t>
            </w:r>
          </w:p>
          <w:p w:rsidR="00B84124" w:rsidRPr="00663C83" w:rsidRDefault="00B84124" w:rsidP="00A5556B">
            <w:pPr>
              <w:tabs>
                <w:tab w:val="left" w:pos="910"/>
              </w:tabs>
              <w:spacing w:before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663C83">
              <w:rPr>
                <w:rFonts w:ascii="Arial" w:hAnsi="Arial" w:cs="Arial"/>
                <w:b/>
                <w:iCs/>
                <w:sz w:val="16"/>
                <w:szCs w:val="16"/>
              </w:rPr>
              <w:t>AU-9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663C8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663C83" w:rsidRDefault="00663C83" w:rsidP="00A107FB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84124" w:rsidRPr="00663C83" w:rsidRDefault="00552874" w:rsidP="00A107FB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C367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B84124" w:rsidRPr="00663C83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B84124" w:rsidRPr="00663C83" w:rsidRDefault="00552874" w:rsidP="00A5556B">
            <w:pPr>
              <w:tabs>
                <w:tab w:val="left" w:pos="910"/>
              </w:tabs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63C8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B84124" w:rsidRPr="00663C83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B84124" w:rsidRPr="0052441C" w:rsidRDefault="00552874" w:rsidP="00A5556B">
            <w:pPr>
              <w:tabs>
                <w:tab w:val="left" w:pos="910"/>
              </w:tabs>
              <w:spacing w:before="120" w:after="8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63C8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B84124" w:rsidRPr="00663C83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  <w:r w:rsidR="00B84124"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B84124" w:rsidRPr="0052441C" w:rsidRDefault="00B84124" w:rsidP="00A107F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84124" w:rsidRPr="00F274B4" w:rsidRDefault="00B84124" w:rsidP="00A107FB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 the information system </w:t>
            </w:r>
            <w:r w:rsidRPr="0052441C">
              <w:rPr>
                <w:bCs/>
                <w:i/>
                <w:sz w:val="20"/>
              </w:rPr>
              <w:t xml:space="preserve">protects audit information and audit tools from </w:t>
            </w:r>
            <w:r>
              <w:rPr>
                <w:bCs/>
                <w:i/>
                <w:sz w:val="20"/>
              </w:rPr>
              <w:t>unauthorized:</w:t>
            </w:r>
          </w:p>
          <w:p w:rsidR="00B84124" w:rsidRPr="00F274B4" w:rsidRDefault="00B84124" w:rsidP="00B8412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F274B4">
              <w:rPr>
                <w:bCs/>
                <w:i/>
                <w:sz w:val="20"/>
              </w:rPr>
              <w:t>access</w:t>
            </w:r>
            <w:r>
              <w:rPr>
                <w:bCs/>
                <w:i/>
                <w:sz w:val="20"/>
              </w:rPr>
              <w:t>;</w:t>
            </w:r>
          </w:p>
          <w:p w:rsidR="00B84124" w:rsidRPr="00F274B4" w:rsidRDefault="00B84124" w:rsidP="00B8412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sz w:val="20"/>
              </w:rPr>
              <w:t xml:space="preserve">modification; </w:t>
            </w:r>
            <w:r w:rsidRPr="00F274B4">
              <w:rPr>
                <w:bCs/>
                <w:i/>
                <w:sz w:val="20"/>
              </w:rPr>
              <w:t>and</w:t>
            </w:r>
          </w:p>
          <w:p w:rsidR="00B84124" w:rsidRPr="00F274B4" w:rsidRDefault="00B84124" w:rsidP="00B8412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F274B4">
              <w:rPr>
                <w:bCs/>
                <w:i/>
                <w:sz w:val="20"/>
              </w:rPr>
              <w:t>deletion</w:t>
            </w:r>
            <w:proofErr w:type="gramEnd"/>
            <w:r w:rsidRPr="00F274B4">
              <w:rPr>
                <w:bCs/>
                <w:i/>
                <w:sz w:val="20"/>
              </w:rPr>
              <w:t>.</w:t>
            </w:r>
          </w:p>
          <w:p w:rsidR="00B84124" w:rsidRPr="000E6FD3" w:rsidRDefault="00B84124" w:rsidP="00A107F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E6FD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84124" w:rsidRPr="000E6FD3" w:rsidRDefault="00B84124" w:rsidP="00A107FB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E6FD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E6FD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E6FD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E6FD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E6FD3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protection of audit information; access control policy and procedures; information system design documentation; information system configuration settings and associated documentation, information system audit records; audit tools; other relevant documents or records].</w:t>
            </w:r>
          </w:p>
          <w:p w:rsidR="00B84124" w:rsidRPr="0052441C" w:rsidRDefault="00B84124" w:rsidP="00A107FB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0E6FD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E6FD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E6FD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E6FD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audit information protection].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A107F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A107FB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A107F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A107F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C230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A107F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</w:t>
            </w:r>
            <w:r w:rsidR="00CC354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20C2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AC-6, </w:t>
            </w:r>
            <w:r w:rsidR="0018015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AU-11, </w:t>
            </w:r>
            <w:r w:rsidR="00E20C21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A107F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C230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A107F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A107F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552874" w:rsidP="00A107F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7C3677" w:rsidRPr="005073C2" w:rsidTr="00F351C8">
        <w:trPr>
          <w:cantSplit/>
        </w:trPr>
        <w:tc>
          <w:tcPr>
            <w:tcW w:w="1530" w:type="dxa"/>
            <w:gridSpan w:val="2"/>
          </w:tcPr>
          <w:p w:rsidR="007C3677" w:rsidRPr="005073C2" w:rsidRDefault="007C3677" w:rsidP="00A107F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C3677" w:rsidRPr="007C3677" w:rsidRDefault="00552874" w:rsidP="00A107F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7C3677" w:rsidRPr="007C3677" w:rsidRDefault="007C3677" w:rsidP="007C3677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7C3677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7C3677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7C3677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7C3677">
              <w:rPr>
                <w:iCs/>
                <w:sz w:val="18"/>
                <w:szCs w:val="18"/>
              </w:rPr>
              <w:t>(</w:t>
            </w:r>
            <w:proofErr w:type="spellStart"/>
            <w:r w:rsidRPr="007C3677">
              <w:rPr>
                <w:iCs/>
                <w:sz w:val="18"/>
                <w:szCs w:val="18"/>
              </w:rPr>
              <w:t>e.g</w:t>
            </w:r>
            <w:proofErr w:type="spellEnd"/>
            <w:r w:rsidRPr="007C3677">
              <w:rPr>
                <w:iCs/>
                <w:sz w:val="18"/>
                <w:szCs w:val="18"/>
              </w:rPr>
              <w:t>, . replacing [“</w:t>
            </w:r>
            <w:r w:rsidRPr="007C3677">
              <w:rPr>
                <w:i/>
                <w:iCs/>
                <w:sz w:val="18"/>
                <w:szCs w:val="18"/>
              </w:rPr>
              <w:t>reviewing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studying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analyzing</w:t>
            </w:r>
            <w:r w:rsidRPr="007C3677">
              <w:rPr>
                <w:iCs/>
                <w:sz w:val="18"/>
                <w:szCs w:val="18"/>
              </w:rPr>
              <w:t>”; replacing [“</w:t>
            </w:r>
            <w:r w:rsidRPr="007C3677">
              <w:rPr>
                <w:i/>
                <w:iCs/>
                <w:sz w:val="18"/>
                <w:szCs w:val="18"/>
              </w:rPr>
              <w:t>observing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inspecting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analyzing</w:t>
            </w:r>
            <w:r w:rsidRPr="007C3677">
              <w:rPr>
                <w:iCs/>
                <w:sz w:val="18"/>
                <w:szCs w:val="18"/>
              </w:rPr>
              <w:t>”; replacing [“</w:t>
            </w:r>
            <w:r w:rsidRPr="007C3677">
              <w:rPr>
                <w:i/>
                <w:iCs/>
                <w:sz w:val="18"/>
                <w:szCs w:val="18"/>
              </w:rPr>
              <w:t>basic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focused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comprehensive</w:t>
            </w:r>
            <w:r w:rsidRPr="007C3677">
              <w:rPr>
                <w:iCs/>
                <w:sz w:val="18"/>
                <w:szCs w:val="18"/>
              </w:rPr>
              <w:t xml:space="preserve">”); </w:t>
            </w:r>
          </w:p>
          <w:p w:rsidR="007C3677" w:rsidRPr="007C3677" w:rsidRDefault="007C3677" w:rsidP="007C3677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7C3677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7C3677">
              <w:rPr>
                <w:b/>
                <w:sz w:val="18"/>
                <w:szCs w:val="18"/>
                <w:u w:val="single"/>
              </w:rPr>
              <w:t>greater sample coverage</w:t>
            </w:r>
            <w:r w:rsidRPr="007C3677">
              <w:rPr>
                <w:b/>
                <w:sz w:val="18"/>
                <w:szCs w:val="18"/>
              </w:rPr>
              <w:t xml:space="preserve"> in the assessment </w:t>
            </w:r>
            <w:r w:rsidRPr="007C3677">
              <w:rPr>
                <w:sz w:val="18"/>
                <w:szCs w:val="18"/>
              </w:rPr>
              <w:t>(</w:t>
            </w:r>
            <w:proofErr w:type="spellStart"/>
            <w:r w:rsidRPr="007C3677">
              <w:rPr>
                <w:sz w:val="18"/>
                <w:szCs w:val="18"/>
              </w:rPr>
              <w:t>e.g</w:t>
            </w:r>
            <w:proofErr w:type="spellEnd"/>
            <w:r w:rsidRPr="007C3677">
              <w:rPr>
                <w:sz w:val="18"/>
                <w:szCs w:val="18"/>
              </w:rPr>
              <w:t>, . replacing [“</w:t>
            </w:r>
            <w:r w:rsidRPr="007C3677">
              <w:rPr>
                <w:i/>
                <w:sz w:val="18"/>
                <w:szCs w:val="18"/>
              </w:rPr>
              <w:t>basic”</w:t>
            </w:r>
            <w:r w:rsidRPr="007C3677">
              <w:rPr>
                <w:sz w:val="18"/>
                <w:szCs w:val="18"/>
              </w:rPr>
              <w:t>]  sample with “</w:t>
            </w:r>
            <w:r w:rsidRPr="007C3677">
              <w:rPr>
                <w:i/>
                <w:sz w:val="18"/>
                <w:szCs w:val="18"/>
              </w:rPr>
              <w:t>focused</w:t>
            </w:r>
            <w:r w:rsidRPr="007C3677">
              <w:rPr>
                <w:sz w:val="18"/>
                <w:szCs w:val="18"/>
              </w:rPr>
              <w:t>” or “</w:t>
            </w:r>
            <w:r w:rsidRPr="007C3677">
              <w:rPr>
                <w:i/>
                <w:sz w:val="18"/>
                <w:szCs w:val="18"/>
              </w:rPr>
              <w:t>sufficiently large”</w:t>
            </w:r>
            <w:r w:rsidRPr="007C3677">
              <w:rPr>
                <w:sz w:val="18"/>
                <w:szCs w:val="18"/>
              </w:rPr>
              <w:t xml:space="preserve"> sample);</w:t>
            </w:r>
          </w:p>
          <w:p w:rsidR="007C3677" w:rsidRPr="007C3677" w:rsidRDefault="007C3677" w:rsidP="007C3677">
            <w:pPr>
              <w:pStyle w:val="ListParagraph"/>
              <w:numPr>
                <w:ilvl w:val="0"/>
                <w:numId w:val="11"/>
              </w:numPr>
              <w:spacing w:after="120"/>
              <w:rPr>
                <w:iCs/>
                <w:sz w:val="18"/>
                <w:szCs w:val="18"/>
              </w:rPr>
            </w:pPr>
            <w:r w:rsidRPr="007C3677">
              <w:rPr>
                <w:b/>
                <w:sz w:val="18"/>
                <w:szCs w:val="18"/>
              </w:rPr>
              <w:t xml:space="preserve">Defining additional action steps to the list of action steps suggested herein that exercise additional test methods </w:t>
            </w:r>
            <w:r w:rsidRPr="007C3677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80150" w:rsidRDefault="00552874" w:rsidP="00D47B93">
            <w:pPr>
              <w:spacing w:after="60"/>
              <w:rPr>
                <w:ins w:id="0" w:author="508822" w:date="2011-05-26T11:24:00Z"/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C2301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180150" w:rsidRDefault="00180150" w:rsidP="00D47B93">
            <w:pPr>
              <w:spacing w:after="60"/>
              <w:rPr>
                <w:ins w:id="1" w:author="508822" w:date="2011-05-26T11:24:00Z"/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80150" w:rsidRDefault="00180150" w:rsidP="00D47B93">
            <w:pPr>
              <w:spacing w:after="60"/>
              <w:rPr>
                <w:ins w:id="2" w:author="508822" w:date="2011-05-26T11:24:00Z"/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80150" w:rsidRDefault="00552874" w:rsidP="00180150">
            <w:pPr>
              <w:spacing w:before="140" w:after="60"/>
              <w:rPr>
                <w:ins w:id="3" w:author="508822" w:date="2011-05-26T11:25:00Z"/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47B93"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</w:p>
          <w:p w:rsidR="00910D80" w:rsidRDefault="00552874" w:rsidP="00D47B93">
            <w:pPr>
              <w:spacing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10D80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D47B93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910D80" w:rsidRDefault="00552874" w:rsidP="00A107F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10D80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D47B93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10D80" w:rsidRPr="009C2301" w:rsidRDefault="00910D80" w:rsidP="00A107F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Default="00250CBC" w:rsidP="00910D80">
            <w:pPr>
              <w:spacing w:before="60" w:after="60"/>
              <w:rPr>
                <w:iCs/>
                <w:sz w:val="18"/>
                <w:szCs w:val="18"/>
              </w:rPr>
            </w:pPr>
            <w:r w:rsidRPr="00E85152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910D80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information system design documentation, and other relevant documents</w:t>
            </w:r>
            <w:r w:rsidRPr="0083406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250CBC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</w:t>
            </w:r>
            <w:r w:rsidR="00910D80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mechanisms and their configuration</w:t>
            </w:r>
            <w:r w:rsidR="00EE5D0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</w:t>
            </w:r>
            <w:r w:rsidR="00EE5D00">
              <w:rPr>
                <w:iCs/>
                <w:sz w:val="18"/>
                <w:szCs w:val="18"/>
              </w:rPr>
              <w:t>ettings</w:t>
            </w:r>
            <w:r>
              <w:rPr>
                <w:iCs/>
                <w:sz w:val="18"/>
                <w:szCs w:val="18"/>
              </w:rPr>
              <w:t xml:space="preserve"> to be employed to protect audit information and </w:t>
            </w:r>
            <w:r w:rsidR="00835078">
              <w:rPr>
                <w:iCs/>
                <w:sz w:val="18"/>
                <w:szCs w:val="18"/>
              </w:rPr>
              <w:t xml:space="preserve">audit </w:t>
            </w:r>
            <w:r>
              <w:rPr>
                <w:iCs/>
                <w:sz w:val="18"/>
                <w:szCs w:val="18"/>
              </w:rPr>
              <w:t xml:space="preserve">tools </w:t>
            </w:r>
            <w:r w:rsidRPr="0083406B">
              <w:rPr>
                <w:iCs/>
                <w:sz w:val="18"/>
                <w:szCs w:val="18"/>
              </w:rPr>
              <w:t>from unauthorized</w:t>
            </w:r>
            <w:r w:rsidR="00910D80">
              <w:rPr>
                <w:iCs/>
                <w:sz w:val="18"/>
                <w:szCs w:val="18"/>
              </w:rPr>
              <w:t>:</w:t>
            </w:r>
          </w:p>
          <w:p w:rsidR="00910D80" w:rsidRPr="00910D80" w:rsidRDefault="00910D80" w:rsidP="00D47B9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00" w:after="60"/>
              <w:rPr>
                <w:iCs/>
                <w:sz w:val="18"/>
                <w:szCs w:val="18"/>
              </w:rPr>
            </w:pPr>
            <w:r w:rsidRPr="00910D80">
              <w:rPr>
                <w:bCs/>
                <w:sz w:val="18"/>
                <w:szCs w:val="18"/>
              </w:rPr>
              <w:t>access;</w:t>
            </w:r>
          </w:p>
          <w:p w:rsidR="00910D80" w:rsidRPr="00910D80" w:rsidRDefault="00910D80" w:rsidP="00910D8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910D80">
              <w:rPr>
                <w:bCs/>
                <w:sz w:val="18"/>
                <w:szCs w:val="18"/>
              </w:rPr>
              <w:t>modification; and</w:t>
            </w:r>
          </w:p>
          <w:p w:rsidR="00910D80" w:rsidRPr="00910D80" w:rsidRDefault="00910D80" w:rsidP="00910D8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proofErr w:type="gramStart"/>
            <w:r w:rsidRPr="00910D80">
              <w:rPr>
                <w:bCs/>
                <w:sz w:val="18"/>
                <w:szCs w:val="18"/>
              </w:rPr>
              <w:t>deletion</w:t>
            </w:r>
            <w:proofErr w:type="gramEnd"/>
            <w:r w:rsidRPr="00910D80">
              <w:rPr>
                <w:bCs/>
                <w:sz w:val="18"/>
                <w:szCs w:val="18"/>
              </w:rPr>
              <w:t>.</w:t>
            </w:r>
          </w:p>
          <w:p w:rsidR="00910D80" w:rsidRPr="002F5405" w:rsidRDefault="00910D80" w:rsidP="00910D80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9C2301" w:rsidRDefault="00552874" w:rsidP="00A107F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A5C48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250CBC" w:rsidP="0004160C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E85152">
              <w:rPr>
                <w:b/>
                <w:iCs/>
                <w:sz w:val="18"/>
                <w:szCs w:val="18"/>
              </w:rPr>
              <w:t>Examine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250CBC">
              <w:rPr>
                <w:i/>
                <w:iCs/>
                <w:sz w:val="18"/>
                <w:szCs w:val="18"/>
              </w:rPr>
              <w:t xml:space="preserve">basic 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04160C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the</w:t>
            </w:r>
            <w:r w:rsidR="0004160C">
              <w:rPr>
                <w:iCs/>
                <w:sz w:val="18"/>
                <w:szCs w:val="18"/>
              </w:rPr>
              <w:t xml:space="preserve"> automated</w:t>
            </w:r>
            <w:r w:rsidR="00552874">
              <w:rPr>
                <w:iCs/>
                <w:sz w:val="18"/>
                <w:szCs w:val="18"/>
              </w:rPr>
              <w:t xml:space="preserve"> mechanisms identified in AU-9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83406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250CBC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</w:t>
            </w:r>
            <w:r w:rsidR="0004160C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mechanisms are co</w:t>
            </w:r>
            <w:r w:rsidR="00552874">
              <w:rPr>
                <w:iCs/>
                <w:sz w:val="18"/>
                <w:szCs w:val="18"/>
              </w:rPr>
              <w:t>nfigured as identified in AU-9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="00D47B93">
              <w:rPr>
                <w:iCs/>
                <w:sz w:val="18"/>
                <w:szCs w:val="18"/>
              </w:rPr>
              <w:t>.a</w:t>
            </w:r>
            <w:r w:rsidR="0004160C">
              <w:rPr>
                <w:iCs/>
                <w:sz w:val="18"/>
                <w:szCs w:val="18"/>
              </w:rPr>
              <w:t xml:space="preserve"> to protect audit information and </w:t>
            </w:r>
            <w:r w:rsidR="00835078">
              <w:rPr>
                <w:iCs/>
                <w:sz w:val="18"/>
                <w:szCs w:val="18"/>
              </w:rPr>
              <w:t xml:space="preserve">audit </w:t>
            </w:r>
            <w:r w:rsidR="0004160C">
              <w:rPr>
                <w:iCs/>
                <w:sz w:val="18"/>
                <w:szCs w:val="18"/>
              </w:rPr>
              <w:t>tools from unauthorized access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D47B93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47B93" w:rsidRDefault="00552874" w:rsidP="00D47B9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AU-9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47B93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47B93" w:rsidRPr="00E85152" w:rsidRDefault="00D47B93" w:rsidP="00180150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E85152">
              <w:rPr>
                <w:b/>
                <w:iCs/>
                <w:sz w:val="18"/>
                <w:szCs w:val="18"/>
              </w:rPr>
              <w:t>Examine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250CBC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automated</w:t>
            </w:r>
            <w:r w:rsidR="00552874">
              <w:rPr>
                <w:iCs/>
                <w:sz w:val="18"/>
                <w:szCs w:val="18"/>
              </w:rPr>
              <w:t xml:space="preserve"> mechanisms identified in AU-9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83406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250CBC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these mechanisms are co</w:t>
            </w:r>
            <w:r w:rsidR="00552874">
              <w:rPr>
                <w:iCs/>
                <w:sz w:val="18"/>
                <w:szCs w:val="18"/>
              </w:rPr>
              <w:t>nfigured as identified in AU-9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.1.1.b to protect audit information and </w:t>
            </w:r>
            <w:r w:rsidR="00835078">
              <w:rPr>
                <w:iCs/>
                <w:sz w:val="18"/>
                <w:szCs w:val="18"/>
              </w:rPr>
              <w:t xml:space="preserve">audit </w:t>
            </w:r>
            <w:r>
              <w:rPr>
                <w:iCs/>
                <w:sz w:val="18"/>
                <w:szCs w:val="18"/>
              </w:rPr>
              <w:t>tools from unauthorized modification.</w:t>
            </w:r>
          </w:p>
        </w:tc>
      </w:tr>
      <w:tr w:rsidR="00D47B93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47B93" w:rsidRDefault="00552874" w:rsidP="00D47B9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47B93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47B93" w:rsidRPr="00E85152" w:rsidRDefault="00D47B93" w:rsidP="00180150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E85152">
              <w:rPr>
                <w:b/>
                <w:iCs/>
                <w:sz w:val="18"/>
                <w:szCs w:val="18"/>
              </w:rPr>
              <w:t>Examine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250CBC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automated</w:t>
            </w:r>
            <w:r w:rsidR="00552874">
              <w:rPr>
                <w:iCs/>
                <w:sz w:val="18"/>
                <w:szCs w:val="18"/>
              </w:rPr>
              <w:t xml:space="preserve"> mechanisms identified in AU-9</w:t>
            </w:r>
            <w:r>
              <w:rPr>
                <w:iCs/>
                <w:sz w:val="18"/>
                <w:szCs w:val="18"/>
              </w:rPr>
              <w:t>.1.1</w:t>
            </w:r>
            <w:r w:rsidRPr="0083406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250CBC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these mechanisms are co</w:t>
            </w:r>
            <w:r w:rsidR="00552874">
              <w:rPr>
                <w:iCs/>
                <w:sz w:val="18"/>
                <w:szCs w:val="18"/>
              </w:rPr>
              <w:t>nfigured as identified in AU-9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.1.1.c to protect audit information and </w:t>
            </w:r>
            <w:r w:rsidR="00835078">
              <w:rPr>
                <w:iCs/>
                <w:sz w:val="18"/>
                <w:szCs w:val="18"/>
              </w:rPr>
              <w:t xml:space="preserve">audit </w:t>
            </w:r>
            <w:r>
              <w:rPr>
                <w:iCs/>
                <w:sz w:val="18"/>
                <w:szCs w:val="18"/>
              </w:rPr>
              <w:t>tools from unauthorized deletion.</w:t>
            </w: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70011" w:rsidRPr="009C2301" w:rsidRDefault="00552874" w:rsidP="00D47B9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A5C4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D47B93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2F5405" w:rsidRDefault="004A5C48" w:rsidP="00835078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1F2873">
              <w:rPr>
                <w:b/>
                <w:iCs/>
                <w:sz w:val="18"/>
                <w:szCs w:val="18"/>
              </w:rPr>
              <w:t>Test</w:t>
            </w:r>
            <w:r w:rsidRPr="0083406B">
              <w:rPr>
                <w:iCs/>
                <w:sz w:val="18"/>
                <w:szCs w:val="18"/>
              </w:rPr>
              <w:t xml:space="preserve"> a</w:t>
            </w:r>
            <w:r>
              <w:rPr>
                <w:iCs/>
                <w:sz w:val="18"/>
                <w:szCs w:val="18"/>
              </w:rPr>
              <w:t>n agreed-upon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4A5C4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 w:rsidR="00D47B93">
              <w:rPr>
                <w:iCs/>
                <w:sz w:val="18"/>
                <w:szCs w:val="18"/>
              </w:rPr>
              <w:t xml:space="preserve">sample </w:t>
            </w:r>
            <w:r w:rsidRPr="0083406B">
              <w:rPr>
                <w:iCs/>
                <w:sz w:val="18"/>
                <w:szCs w:val="18"/>
              </w:rPr>
              <w:t xml:space="preserve">of </w:t>
            </w:r>
            <w:r w:rsidR="00D47B93">
              <w:rPr>
                <w:iCs/>
                <w:sz w:val="18"/>
                <w:szCs w:val="18"/>
              </w:rPr>
              <w:t>the automated</w:t>
            </w:r>
            <w:r w:rsidRPr="0083406B">
              <w:rPr>
                <w:iCs/>
                <w:sz w:val="18"/>
                <w:szCs w:val="18"/>
              </w:rPr>
              <w:t xml:space="preserve"> mechanisms </w:t>
            </w:r>
            <w:r w:rsidR="00835078">
              <w:rPr>
                <w:iCs/>
                <w:sz w:val="18"/>
                <w:szCs w:val="18"/>
              </w:rPr>
              <w:t xml:space="preserve">and their configuration settings </w:t>
            </w:r>
            <w:r w:rsidR="00552874">
              <w:rPr>
                <w:iCs/>
                <w:sz w:val="18"/>
                <w:szCs w:val="18"/>
              </w:rPr>
              <w:t>identified in AU-9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</w:t>
            </w:r>
            <w:r w:rsidR="00D47B93">
              <w:rPr>
                <w:iCs/>
                <w:sz w:val="18"/>
                <w:szCs w:val="18"/>
              </w:rPr>
              <w:t>1</w:t>
            </w:r>
            <w:r w:rsidRPr="0083406B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4A5C4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83406B">
              <w:rPr>
                <w:iCs/>
                <w:sz w:val="18"/>
                <w:szCs w:val="18"/>
              </w:rPr>
              <w:t xml:space="preserve"> testing </w:t>
            </w:r>
            <w:r>
              <w:rPr>
                <w:iCs/>
                <w:sz w:val="18"/>
                <w:szCs w:val="18"/>
              </w:rPr>
              <w:t xml:space="preserve">for evidence </w:t>
            </w:r>
            <w:r w:rsidRPr="0083406B">
              <w:rPr>
                <w:iCs/>
                <w:sz w:val="18"/>
                <w:szCs w:val="18"/>
              </w:rPr>
              <w:t>that the</w:t>
            </w:r>
            <w:r>
              <w:rPr>
                <w:iCs/>
                <w:sz w:val="18"/>
                <w:szCs w:val="18"/>
              </w:rPr>
              <w:t>se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mechanisms are operating as intended</w:t>
            </w:r>
            <w:r w:rsidR="00552874">
              <w:rPr>
                <w:iCs/>
                <w:sz w:val="18"/>
                <w:szCs w:val="18"/>
              </w:rPr>
              <w:t xml:space="preserve"> in AU-9</w:t>
            </w:r>
            <w:r w:rsidR="00154186">
              <w:rPr>
                <w:iCs/>
                <w:sz w:val="18"/>
                <w:szCs w:val="18"/>
              </w:rPr>
              <w:t>.1</w:t>
            </w:r>
            <w:r w:rsidR="00835078">
              <w:rPr>
                <w:iCs/>
                <w:sz w:val="18"/>
                <w:szCs w:val="18"/>
              </w:rPr>
              <w:t>.1.1.a to protect audit information and audit tools from unauthorized access</w:t>
            </w:r>
            <w:r>
              <w:rPr>
                <w:iCs/>
                <w:sz w:val="18"/>
                <w:szCs w:val="18"/>
              </w:rPr>
              <w:t>.</w:t>
            </w:r>
            <w:r w:rsidR="00C70011"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D47B9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47B93" w:rsidRDefault="00552874" w:rsidP="00A107F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47B93">
              <w:rPr>
                <w:rFonts w:ascii="Arial" w:hAnsi="Arial" w:cs="Arial"/>
                <w:b/>
                <w:iCs/>
                <w:sz w:val="16"/>
                <w:szCs w:val="16"/>
              </w:rPr>
              <w:t>.1.6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47B93" w:rsidRPr="001F2873" w:rsidRDefault="00835078" w:rsidP="00835078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1F2873">
              <w:rPr>
                <w:b/>
                <w:iCs/>
                <w:sz w:val="18"/>
                <w:szCs w:val="18"/>
              </w:rPr>
              <w:t>Test</w:t>
            </w:r>
            <w:r w:rsidRPr="0083406B">
              <w:rPr>
                <w:iCs/>
                <w:sz w:val="18"/>
                <w:szCs w:val="18"/>
              </w:rPr>
              <w:t xml:space="preserve"> a</w:t>
            </w:r>
            <w:r>
              <w:rPr>
                <w:iCs/>
                <w:sz w:val="18"/>
                <w:szCs w:val="18"/>
              </w:rPr>
              <w:t>n agreed-upon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4A5C4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83406B">
              <w:rPr>
                <w:iCs/>
                <w:sz w:val="18"/>
                <w:szCs w:val="18"/>
              </w:rPr>
              <w:t xml:space="preserve">of </w:t>
            </w:r>
            <w:r>
              <w:rPr>
                <w:iCs/>
                <w:sz w:val="18"/>
                <w:szCs w:val="18"/>
              </w:rPr>
              <w:t>the automated</w:t>
            </w:r>
            <w:r w:rsidRPr="0083406B">
              <w:rPr>
                <w:iCs/>
                <w:sz w:val="18"/>
                <w:szCs w:val="18"/>
              </w:rPr>
              <w:t xml:space="preserve"> mechanisms </w:t>
            </w:r>
            <w:r>
              <w:rPr>
                <w:iCs/>
                <w:sz w:val="18"/>
                <w:szCs w:val="18"/>
              </w:rPr>
              <w:t>and their configurati</w:t>
            </w:r>
            <w:r w:rsidR="00552874">
              <w:rPr>
                <w:iCs/>
                <w:sz w:val="18"/>
                <w:szCs w:val="18"/>
              </w:rPr>
              <w:t>on settings identified in AU-9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83406B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4A5C4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83406B">
              <w:rPr>
                <w:iCs/>
                <w:sz w:val="18"/>
                <w:szCs w:val="18"/>
              </w:rPr>
              <w:t xml:space="preserve"> testing </w:t>
            </w:r>
            <w:r>
              <w:rPr>
                <w:iCs/>
                <w:sz w:val="18"/>
                <w:szCs w:val="18"/>
              </w:rPr>
              <w:t xml:space="preserve">for evidence </w:t>
            </w:r>
            <w:r w:rsidRPr="0083406B">
              <w:rPr>
                <w:iCs/>
                <w:sz w:val="18"/>
                <w:szCs w:val="18"/>
              </w:rPr>
              <w:t>that the</w:t>
            </w:r>
            <w:r>
              <w:rPr>
                <w:iCs/>
                <w:sz w:val="18"/>
                <w:szCs w:val="18"/>
              </w:rPr>
              <w:t>se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mechanisms are operating as intended </w:t>
            </w:r>
            <w:r w:rsidR="00552874">
              <w:rPr>
                <w:iCs/>
                <w:sz w:val="18"/>
                <w:szCs w:val="18"/>
              </w:rPr>
              <w:t>in AU-9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.1.1.b to protect audit information and audit tools from unauthorized modification.</w:t>
            </w:r>
          </w:p>
        </w:tc>
      </w:tr>
      <w:tr w:rsidR="00D47B9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47B93" w:rsidRDefault="00552874" w:rsidP="00A107F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47B93">
              <w:rPr>
                <w:rFonts w:ascii="Arial" w:hAnsi="Arial" w:cs="Arial"/>
                <w:b/>
                <w:iCs/>
                <w:sz w:val="16"/>
                <w:szCs w:val="16"/>
              </w:rPr>
              <w:t>.1.7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47B93" w:rsidRPr="001F2873" w:rsidRDefault="00835078" w:rsidP="006147AD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1F2873">
              <w:rPr>
                <w:b/>
                <w:iCs/>
                <w:sz w:val="18"/>
                <w:szCs w:val="18"/>
              </w:rPr>
              <w:t>Test</w:t>
            </w:r>
            <w:r w:rsidRPr="0083406B">
              <w:rPr>
                <w:iCs/>
                <w:sz w:val="18"/>
                <w:szCs w:val="18"/>
              </w:rPr>
              <w:t xml:space="preserve"> a</w:t>
            </w:r>
            <w:r>
              <w:rPr>
                <w:iCs/>
                <w:sz w:val="18"/>
                <w:szCs w:val="18"/>
              </w:rPr>
              <w:t>n agreed-upon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4A5C4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83406B">
              <w:rPr>
                <w:iCs/>
                <w:sz w:val="18"/>
                <w:szCs w:val="18"/>
              </w:rPr>
              <w:t xml:space="preserve">of </w:t>
            </w:r>
            <w:r>
              <w:rPr>
                <w:iCs/>
                <w:sz w:val="18"/>
                <w:szCs w:val="18"/>
              </w:rPr>
              <w:t>the automated</w:t>
            </w:r>
            <w:r w:rsidRPr="0083406B">
              <w:rPr>
                <w:iCs/>
                <w:sz w:val="18"/>
                <w:szCs w:val="18"/>
              </w:rPr>
              <w:t xml:space="preserve"> mechanisms </w:t>
            </w:r>
            <w:r>
              <w:rPr>
                <w:iCs/>
                <w:sz w:val="18"/>
                <w:szCs w:val="18"/>
              </w:rPr>
              <w:t>and their configurati</w:t>
            </w:r>
            <w:r w:rsidR="00552874">
              <w:rPr>
                <w:iCs/>
                <w:sz w:val="18"/>
                <w:szCs w:val="18"/>
              </w:rPr>
              <w:t>on settings identified in AU-9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83406B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4A5C4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83406B">
              <w:rPr>
                <w:iCs/>
                <w:sz w:val="18"/>
                <w:szCs w:val="18"/>
              </w:rPr>
              <w:t xml:space="preserve"> testing </w:t>
            </w:r>
            <w:r>
              <w:rPr>
                <w:iCs/>
                <w:sz w:val="18"/>
                <w:szCs w:val="18"/>
              </w:rPr>
              <w:t xml:space="preserve">for evidence </w:t>
            </w:r>
            <w:r w:rsidRPr="0083406B">
              <w:rPr>
                <w:iCs/>
                <w:sz w:val="18"/>
                <w:szCs w:val="18"/>
              </w:rPr>
              <w:t>that the</w:t>
            </w:r>
            <w:r>
              <w:rPr>
                <w:iCs/>
                <w:sz w:val="18"/>
                <w:szCs w:val="18"/>
              </w:rPr>
              <w:t>se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mechanisms are</w:t>
            </w:r>
            <w:r w:rsidR="00552874">
              <w:rPr>
                <w:iCs/>
                <w:sz w:val="18"/>
                <w:szCs w:val="18"/>
              </w:rPr>
              <w:t xml:space="preserve"> operating as intended in AU-9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  <w:r w:rsidR="006147AD">
              <w:rPr>
                <w:iCs/>
                <w:sz w:val="18"/>
                <w:szCs w:val="18"/>
              </w:rPr>
              <w:t>c</w:t>
            </w:r>
            <w:r>
              <w:rPr>
                <w:iCs/>
                <w:sz w:val="18"/>
                <w:szCs w:val="18"/>
              </w:rPr>
              <w:t xml:space="preserve"> to protect audit information and audit tools from unauthorized deletion.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A107F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B1393" w:rsidRDefault="007B139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B8412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A107F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5287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84124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84124" w:rsidRPr="0052441C" w:rsidRDefault="00B84124" w:rsidP="00A107F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AU-9(1)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84124" w:rsidRPr="0052441C" w:rsidRDefault="00B84124" w:rsidP="00A107FB">
            <w:pPr>
              <w:pStyle w:val="control-name"/>
              <w:spacing w:before="120"/>
              <w:rPr>
                <w:highlight w:val="yellow"/>
              </w:rPr>
            </w:pPr>
            <w:r>
              <w:t>PROTECTION OF AUDIT INFORMATION</w:t>
            </w:r>
          </w:p>
        </w:tc>
      </w:tr>
      <w:tr w:rsidR="00B84124" w:rsidRPr="005073C2" w:rsidTr="0031769D">
        <w:trPr>
          <w:cantSplit/>
          <w:trHeight w:val="2546"/>
        </w:trPr>
        <w:tc>
          <w:tcPr>
            <w:tcW w:w="1530" w:type="dxa"/>
          </w:tcPr>
          <w:p w:rsidR="00552874" w:rsidRDefault="00154186" w:rsidP="00A107F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AU-9(1).1</w:t>
            </w:r>
          </w:p>
          <w:p w:rsidR="001E2256" w:rsidRDefault="00B84124" w:rsidP="00A107F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AU-9(1)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84124" w:rsidRPr="0052441C" w:rsidRDefault="00B84124" w:rsidP="00A107F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B84124" w:rsidRPr="0052441C" w:rsidRDefault="00B84124" w:rsidP="00A107F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84124" w:rsidRPr="0052441C" w:rsidRDefault="00B84124" w:rsidP="00A107F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 the information system </w:t>
            </w:r>
            <w:r w:rsidRPr="0052441C">
              <w:rPr>
                <w:i/>
                <w:sz w:val="20"/>
              </w:rPr>
              <w:t xml:space="preserve">produces audit </w:t>
            </w:r>
            <w:r>
              <w:rPr>
                <w:i/>
                <w:sz w:val="20"/>
              </w:rPr>
              <w:t xml:space="preserve">records </w:t>
            </w:r>
            <w:r w:rsidRPr="0052441C">
              <w:rPr>
                <w:i/>
                <w:sz w:val="20"/>
              </w:rPr>
              <w:t>on hardware-enforced, write-once media</w:t>
            </w:r>
            <w:r w:rsidRPr="0052441C">
              <w:rPr>
                <w:bCs/>
                <w:i/>
                <w:sz w:val="20"/>
              </w:rPr>
              <w:t>.</w:t>
            </w:r>
          </w:p>
          <w:p w:rsidR="00B84124" w:rsidRPr="003627AA" w:rsidRDefault="00B84124" w:rsidP="00A107F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627A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84124" w:rsidRPr="003627AA" w:rsidRDefault="00B84124" w:rsidP="00A107FB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62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62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627AA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protection of audit information; access control policy and procedures; information system design documentation; information system hardware settings; information system configuration settings and associated documentation, information system audit records; other relevant documents or records].</w:t>
            </w:r>
          </w:p>
          <w:p w:rsidR="00B84124" w:rsidRPr="0052441C" w:rsidRDefault="00B84124" w:rsidP="00A107FB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362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62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Media storage devices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to hold audit records]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>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A107F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A107FB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A107F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43D5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4A593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AC-3, AC-6, </w:t>
            </w:r>
            <w:r w:rsidR="0018015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AU-11, </w:t>
            </w:r>
            <w:r w:rsidR="004A593A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1C3BD4" w:rsidRPr="002F5405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43D5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A107F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55287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19102D" w:rsidRDefault="00552874" w:rsidP="00A107F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AU-9(1)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9102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C1C4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1C3BD4" w:rsidRPr="005073C2" w:rsidRDefault="0019102D" w:rsidP="009C1C4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954040">
              <w:rPr>
                <w:b/>
                <w:iCs/>
                <w:sz w:val="18"/>
                <w:szCs w:val="18"/>
              </w:rPr>
              <w:t>Examine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 w:rsidR="009C1C4E">
              <w:rPr>
                <w:iCs/>
                <w:sz w:val="18"/>
                <w:szCs w:val="18"/>
              </w:rPr>
              <w:t xml:space="preserve">procedures addressing protection of audit information, </w:t>
            </w:r>
            <w:r w:rsidR="004A593A">
              <w:rPr>
                <w:iCs/>
                <w:sz w:val="18"/>
                <w:szCs w:val="18"/>
              </w:rPr>
              <w:t xml:space="preserve">security plan, </w:t>
            </w:r>
            <w:r w:rsidR="00815E5B">
              <w:rPr>
                <w:iCs/>
                <w:sz w:val="18"/>
                <w:szCs w:val="18"/>
              </w:rPr>
              <w:t>information system design documentation, and other relevant documents</w:t>
            </w:r>
            <w:r w:rsidRPr="0083406B">
              <w:rPr>
                <w:iCs/>
                <w:sz w:val="18"/>
                <w:szCs w:val="18"/>
              </w:rPr>
              <w:t xml:space="preserve">; </w:t>
            </w:r>
            <w:r w:rsidR="00815E5B">
              <w:rPr>
                <w:iCs/>
                <w:sz w:val="18"/>
                <w:szCs w:val="18"/>
              </w:rPr>
              <w:t>[</w:t>
            </w:r>
            <w:r w:rsidRPr="00815E5B">
              <w:rPr>
                <w:i/>
                <w:iCs/>
                <w:sz w:val="18"/>
                <w:szCs w:val="18"/>
              </w:rPr>
              <w:t>reviewing</w:t>
            </w:r>
            <w:r w:rsidR="00815E5B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the</w:t>
            </w:r>
            <w:r w:rsidRPr="0083406B">
              <w:rPr>
                <w:iCs/>
                <w:sz w:val="18"/>
                <w:szCs w:val="18"/>
              </w:rPr>
              <w:t xml:space="preserve"> hardware-enforced, write-once media</w:t>
            </w:r>
            <w:r>
              <w:rPr>
                <w:iCs/>
                <w:sz w:val="18"/>
                <w:szCs w:val="18"/>
              </w:rPr>
              <w:t xml:space="preserve"> to be used </w:t>
            </w:r>
            <w:r w:rsidR="009C1C4E">
              <w:rPr>
                <w:iCs/>
                <w:sz w:val="18"/>
                <w:szCs w:val="18"/>
              </w:rPr>
              <w:t>to store</w:t>
            </w:r>
            <w:r>
              <w:rPr>
                <w:iCs/>
                <w:sz w:val="18"/>
                <w:szCs w:val="18"/>
              </w:rPr>
              <w:t xml:space="preserve"> audit information</w:t>
            </w:r>
            <w:r w:rsidRPr="0083406B">
              <w:rPr>
                <w:iCs/>
                <w:sz w:val="18"/>
                <w:szCs w:val="18"/>
              </w:rPr>
              <w:t>.</w:t>
            </w:r>
            <w:r w:rsidR="001C3BD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9C1C4E" w:rsidRPr="005073C2" w:rsidTr="00F351C8">
        <w:trPr>
          <w:cantSplit/>
        </w:trPr>
        <w:tc>
          <w:tcPr>
            <w:tcW w:w="1530" w:type="dxa"/>
          </w:tcPr>
          <w:p w:rsidR="009C1C4E" w:rsidRDefault="00552874" w:rsidP="00A107F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AU-9(1)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C1C4E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9C1C4E" w:rsidRPr="00B019CA" w:rsidRDefault="009C1C4E" w:rsidP="00D4499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B019CA">
              <w:rPr>
                <w:iCs/>
                <w:sz w:val="18"/>
                <w:szCs w:val="18"/>
              </w:rPr>
              <w:t>security plan, information system design documentation, or other relevant documents; [</w:t>
            </w:r>
            <w:r w:rsidR="00B019CA">
              <w:rPr>
                <w:i/>
                <w:iCs/>
                <w:sz w:val="18"/>
                <w:szCs w:val="18"/>
              </w:rPr>
              <w:t>reviewing</w:t>
            </w:r>
            <w:r w:rsidR="00B019CA">
              <w:rPr>
                <w:iCs/>
                <w:sz w:val="18"/>
                <w:szCs w:val="18"/>
              </w:rPr>
              <w:t xml:space="preserve">] for </w:t>
            </w:r>
            <w:r w:rsidR="00F7541C">
              <w:rPr>
                <w:iCs/>
                <w:sz w:val="18"/>
                <w:szCs w:val="18"/>
              </w:rPr>
              <w:t>the automated mechanisms and their configuration settings</w:t>
            </w:r>
            <w:r w:rsidR="00AF2190">
              <w:rPr>
                <w:iCs/>
                <w:sz w:val="18"/>
                <w:szCs w:val="18"/>
              </w:rPr>
              <w:t xml:space="preserve"> </w:t>
            </w:r>
            <w:r w:rsidR="00F7541C">
              <w:rPr>
                <w:iCs/>
                <w:sz w:val="18"/>
                <w:szCs w:val="18"/>
              </w:rPr>
              <w:t>to be employed to produce audit records on t</w:t>
            </w:r>
            <w:r w:rsidR="00552874">
              <w:rPr>
                <w:iCs/>
                <w:sz w:val="18"/>
                <w:szCs w:val="18"/>
              </w:rPr>
              <w:t>he media identified in AU-9(1)</w:t>
            </w:r>
            <w:r w:rsidR="00154186">
              <w:rPr>
                <w:iCs/>
                <w:sz w:val="18"/>
                <w:szCs w:val="18"/>
              </w:rPr>
              <w:t>.1</w:t>
            </w:r>
            <w:r w:rsidR="00F7541C">
              <w:rPr>
                <w:iCs/>
                <w:sz w:val="18"/>
                <w:szCs w:val="18"/>
              </w:rPr>
              <w:t>.1.1.</w:t>
            </w:r>
          </w:p>
        </w:tc>
      </w:tr>
      <w:tr w:rsidR="00AF2190" w:rsidRPr="005073C2" w:rsidTr="00F351C8">
        <w:trPr>
          <w:cantSplit/>
        </w:trPr>
        <w:tc>
          <w:tcPr>
            <w:tcW w:w="1530" w:type="dxa"/>
          </w:tcPr>
          <w:p w:rsidR="00AF2190" w:rsidRDefault="00552874" w:rsidP="00A107F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AU-9(1)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F2190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AF2190" w:rsidRPr="0014794B" w:rsidRDefault="0014794B" w:rsidP="00AF219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automated me</w:t>
            </w:r>
            <w:r w:rsidR="00552874">
              <w:rPr>
                <w:iCs/>
                <w:sz w:val="18"/>
                <w:szCs w:val="18"/>
              </w:rPr>
              <w:t>chanisms identified in AU-9(1)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.1.2;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these mechanisms are confi</w:t>
            </w:r>
            <w:r w:rsidR="00552874">
              <w:rPr>
                <w:iCs/>
                <w:sz w:val="18"/>
                <w:szCs w:val="18"/>
              </w:rPr>
              <w:t>gured as identified in AU-9(1)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.1.2</w:t>
            </w:r>
          </w:p>
        </w:tc>
      </w:tr>
      <w:tr w:rsidR="00AF2190" w:rsidRPr="005073C2" w:rsidTr="00F351C8">
        <w:trPr>
          <w:cantSplit/>
        </w:trPr>
        <w:tc>
          <w:tcPr>
            <w:tcW w:w="1530" w:type="dxa"/>
          </w:tcPr>
          <w:p w:rsidR="00AF2190" w:rsidRDefault="00552874" w:rsidP="00A107F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AU-9(1)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4794B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AF2190" w:rsidRPr="00BE7E4A" w:rsidRDefault="0014794B" w:rsidP="00804EC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BE7E4A">
              <w:rPr>
                <w:iCs/>
                <w:sz w:val="18"/>
                <w:szCs w:val="18"/>
              </w:rPr>
              <w:t xml:space="preserve">information system audit records </w:t>
            </w:r>
            <w:r w:rsidR="00B501B3">
              <w:rPr>
                <w:iCs/>
                <w:sz w:val="18"/>
                <w:szCs w:val="18"/>
              </w:rPr>
              <w:t>produced</w:t>
            </w:r>
            <w:r w:rsidR="00BE7E4A">
              <w:rPr>
                <w:iCs/>
                <w:sz w:val="18"/>
                <w:szCs w:val="18"/>
              </w:rPr>
              <w:t xml:space="preserve"> on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BE7E4A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9F248F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media</w:t>
            </w:r>
            <w:r w:rsidR="00552874">
              <w:rPr>
                <w:iCs/>
                <w:sz w:val="18"/>
                <w:szCs w:val="18"/>
              </w:rPr>
              <w:t xml:space="preserve"> identified in </w:t>
            </w:r>
            <w:r w:rsidR="00552874" w:rsidRPr="000A52CA">
              <w:rPr>
                <w:iCs/>
                <w:sz w:val="18"/>
                <w:szCs w:val="18"/>
                <w:shd w:val="clear" w:color="auto" w:fill="FFFFFF" w:themeFill="background1"/>
              </w:rPr>
              <w:t>AU-</w:t>
            </w:r>
            <w:r w:rsidR="000A52CA" w:rsidRPr="000A52CA">
              <w:rPr>
                <w:iCs/>
                <w:sz w:val="18"/>
                <w:szCs w:val="18"/>
                <w:shd w:val="clear" w:color="auto" w:fill="FFFFFF" w:themeFill="background1"/>
              </w:rPr>
              <w:t>9</w:t>
            </w:r>
            <w:r w:rsidR="00552874" w:rsidRPr="000A52CA">
              <w:rPr>
                <w:iCs/>
                <w:sz w:val="18"/>
                <w:szCs w:val="18"/>
                <w:shd w:val="clear" w:color="auto" w:fill="FFFFFF" w:themeFill="background1"/>
              </w:rPr>
              <w:t>(</w:t>
            </w:r>
            <w:r w:rsidR="000A52CA" w:rsidRPr="000A52CA">
              <w:rPr>
                <w:iCs/>
                <w:sz w:val="18"/>
                <w:szCs w:val="18"/>
                <w:shd w:val="clear" w:color="auto" w:fill="FFFFFF" w:themeFill="background1"/>
              </w:rPr>
              <w:t>1</w:t>
            </w:r>
            <w:r w:rsidR="00552874" w:rsidRPr="000A52CA">
              <w:rPr>
                <w:iCs/>
                <w:sz w:val="18"/>
                <w:szCs w:val="18"/>
                <w:shd w:val="clear" w:color="auto" w:fill="FFFFFF" w:themeFill="background1"/>
              </w:rPr>
              <w:t>)</w:t>
            </w:r>
            <w:r w:rsidR="00154186">
              <w:rPr>
                <w:iCs/>
                <w:sz w:val="18"/>
                <w:szCs w:val="18"/>
                <w:shd w:val="clear" w:color="auto" w:fill="FFFFFF" w:themeFill="background1"/>
              </w:rPr>
              <w:t>.1</w:t>
            </w:r>
            <w:r w:rsidR="00BE7E4A" w:rsidRPr="000A52CA">
              <w:rPr>
                <w:iCs/>
                <w:sz w:val="18"/>
                <w:szCs w:val="18"/>
                <w:shd w:val="clear" w:color="auto" w:fill="FFFFFF" w:themeFill="background1"/>
              </w:rPr>
              <w:t>.</w:t>
            </w:r>
            <w:r w:rsidR="00BE7E4A">
              <w:rPr>
                <w:iCs/>
                <w:sz w:val="18"/>
                <w:szCs w:val="18"/>
              </w:rPr>
              <w:t>1.1; [</w:t>
            </w:r>
            <w:r w:rsidR="00BE7E4A">
              <w:rPr>
                <w:i/>
                <w:iCs/>
                <w:sz w:val="18"/>
                <w:szCs w:val="18"/>
              </w:rPr>
              <w:t>reviewing</w:t>
            </w:r>
            <w:r w:rsidR="00BE7E4A">
              <w:rPr>
                <w:iCs/>
                <w:sz w:val="18"/>
                <w:szCs w:val="18"/>
              </w:rPr>
              <w:t xml:space="preserve">] for evidence that the </w:t>
            </w:r>
            <w:r w:rsidR="00D44996">
              <w:rPr>
                <w:iCs/>
                <w:sz w:val="18"/>
                <w:szCs w:val="18"/>
              </w:rPr>
              <w:t>mechanisms and configuration</w:t>
            </w:r>
            <w:r w:rsidR="00804EC0">
              <w:rPr>
                <w:iCs/>
                <w:sz w:val="18"/>
                <w:szCs w:val="18"/>
              </w:rPr>
              <w:t>s</w:t>
            </w:r>
            <w:r w:rsidR="00552874">
              <w:rPr>
                <w:iCs/>
                <w:sz w:val="18"/>
                <w:szCs w:val="18"/>
              </w:rPr>
              <w:t xml:space="preserve"> identified in AU-9(1)</w:t>
            </w:r>
            <w:r w:rsidR="00154186">
              <w:rPr>
                <w:iCs/>
                <w:sz w:val="18"/>
                <w:szCs w:val="18"/>
              </w:rPr>
              <w:t>.1</w:t>
            </w:r>
            <w:r w:rsidR="00BE7E4A">
              <w:rPr>
                <w:iCs/>
                <w:sz w:val="18"/>
                <w:szCs w:val="18"/>
              </w:rPr>
              <w:t>.1.2 are being applied.</w:t>
            </w:r>
          </w:p>
        </w:tc>
      </w:tr>
      <w:tr w:rsidR="008E1A58" w:rsidRPr="005073C2" w:rsidTr="00F351C8">
        <w:trPr>
          <w:cantSplit/>
        </w:trPr>
        <w:tc>
          <w:tcPr>
            <w:tcW w:w="1530" w:type="dxa"/>
          </w:tcPr>
          <w:p w:rsidR="008E1A58" w:rsidRDefault="00552874" w:rsidP="00A107F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AU-9(1)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E1A58">
              <w:rPr>
                <w:rFonts w:ascii="Arial" w:hAnsi="Arial" w:cs="Arial"/>
                <w:b/>
                <w:iCs/>
                <w:sz w:val="16"/>
                <w:szCs w:val="16"/>
              </w:rPr>
              <w:t>.1.5</w:t>
            </w:r>
          </w:p>
        </w:tc>
        <w:tc>
          <w:tcPr>
            <w:tcW w:w="7110" w:type="dxa"/>
          </w:tcPr>
          <w:p w:rsidR="008E1A58" w:rsidRPr="00954040" w:rsidRDefault="008E1A58" w:rsidP="00C0424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954040">
              <w:rPr>
                <w:b/>
                <w:iCs/>
                <w:sz w:val="18"/>
                <w:szCs w:val="18"/>
              </w:rPr>
              <w:t>Test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815E5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automated me</w:t>
            </w:r>
            <w:r w:rsidR="00DD05E8">
              <w:rPr>
                <w:iCs/>
                <w:sz w:val="18"/>
                <w:szCs w:val="18"/>
              </w:rPr>
              <w:t>chanisms and their configuration settings</w:t>
            </w:r>
            <w:r w:rsidR="00552874">
              <w:rPr>
                <w:iCs/>
                <w:sz w:val="18"/>
                <w:szCs w:val="18"/>
              </w:rPr>
              <w:t xml:space="preserve"> identified in AU-9(1)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.1.2</w:t>
            </w:r>
            <w:r w:rsidR="00C0424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using an agreed-upon [</w:t>
            </w:r>
            <w:r w:rsidRPr="00CF089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</w:t>
            </w:r>
            <w:r w:rsidR="00552874">
              <w:rPr>
                <w:iCs/>
                <w:sz w:val="18"/>
                <w:szCs w:val="18"/>
              </w:rPr>
              <w:t>he media identified in AU-9(1)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83406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conducting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815E5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audit information is produced on hardware-enforced, write-once media.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19102D" w:rsidRDefault="00552874" w:rsidP="008E1A5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AU-9(1)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9102D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8E1A58">
              <w:rPr>
                <w:rFonts w:ascii="Arial" w:hAnsi="Arial" w:cs="Arial"/>
                <w:b/>
                <w:iCs/>
                <w:sz w:val="16"/>
                <w:szCs w:val="16"/>
              </w:rPr>
              <w:t>1.6</w:t>
            </w:r>
          </w:p>
        </w:tc>
        <w:tc>
          <w:tcPr>
            <w:tcW w:w="7110" w:type="dxa"/>
          </w:tcPr>
          <w:p w:rsidR="005E0988" w:rsidRPr="005073C2" w:rsidRDefault="0019102D" w:rsidP="008E1A5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954040">
              <w:rPr>
                <w:b/>
                <w:iCs/>
                <w:sz w:val="18"/>
                <w:szCs w:val="18"/>
              </w:rPr>
              <w:t>Test</w:t>
            </w:r>
            <w:r w:rsidRPr="0083406B">
              <w:rPr>
                <w:iCs/>
                <w:sz w:val="18"/>
                <w:szCs w:val="18"/>
              </w:rPr>
              <w:t xml:space="preserve"> a</w:t>
            </w:r>
            <w:r>
              <w:rPr>
                <w:iCs/>
                <w:sz w:val="18"/>
                <w:szCs w:val="18"/>
              </w:rPr>
              <w:t>n agreed-upon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 w:rsidR="00815E5B">
              <w:rPr>
                <w:iCs/>
                <w:sz w:val="18"/>
                <w:szCs w:val="18"/>
              </w:rPr>
              <w:t>[</w:t>
            </w:r>
            <w:r w:rsidR="00815E5B" w:rsidRPr="00815E5B">
              <w:rPr>
                <w:i/>
                <w:iCs/>
                <w:sz w:val="18"/>
                <w:szCs w:val="18"/>
              </w:rPr>
              <w:t>basic</w:t>
            </w:r>
            <w:r w:rsidR="00815E5B">
              <w:rPr>
                <w:iCs/>
                <w:sz w:val="18"/>
                <w:szCs w:val="18"/>
              </w:rPr>
              <w:t>]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 w:rsidR="00BE7E4A">
              <w:rPr>
                <w:iCs/>
                <w:sz w:val="18"/>
                <w:szCs w:val="18"/>
              </w:rPr>
              <w:t xml:space="preserve">sample </w:t>
            </w:r>
            <w:r w:rsidRPr="0083406B">
              <w:rPr>
                <w:iCs/>
                <w:sz w:val="18"/>
                <w:szCs w:val="18"/>
              </w:rPr>
              <w:t xml:space="preserve">of the </w:t>
            </w:r>
            <w:r w:rsidR="00552874">
              <w:rPr>
                <w:iCs/>
                <w:sz w:val="18"/>
                <w:szCs w:val="18"/>
              </w:rPr>
              <w:t>media identified in AU-9(1)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</w:t>
            </w:r>
            <w:r w:rsidR="008E1A58">
              <w:rPr>
                <w:iCs/>
                <w:sz w:val="18"/>
                <w:szCs w:val="18"/>
              </w:rPr>
              <w:t>5</w:t>
            </w:r>
            <w:r w:rsidRPr="0083406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conducting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 w:rsidR="00815E5B">
              <w:rPr>
                <w:iCs/>
                <w:sz w:val="18"/>
                <w:szCs w:val="18"/>
              </w:rPr>
              <w:t>[</w:t>
            </w:r>
            <w:r w:rsidR="00815E5B" w:rsidRPr="00815E5B">
              <w:rPr>
                <w:i/>
                <w:iCs/>
                <w:sz w:val="18"/>
                <w:szCs w:val="18"/>
              </w:rPr>
              <w:t>basic</w:t>
            </w:r>
            <w:r w:rsidR="00815E5B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testing for </w:t>
            </w:r>
            <w:r w:rsidR="008E1A58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>evidence that the media is hardware-enforced, write-once.</w:t>
            </w:r>
            <w:r>
              <w:rPr>
                <w:rFonts w:ascii="Arial Narrow" w:hAnsi="Arial Narrow" w:cs="Arial"/>
                <w:iCs/>
                <w:sz w:val="16"/>
                <w:szCs w:val="16"/>
              </w:rPr>
              <w:t xml:space="preserve"> </w:t>
            </w:r>
            <w:r w:rsidR="005E098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84124" w:rsidRPr="005073C2" w:rsidTr="00A107FB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B84124" w:rsidRPr="005073C2" w:rsidRDefault="00B84124" w:rsidP="00A107F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B1393" w:rsidRDefault="007B139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B84124" w:rsidRPr="005073C2" w:rsidTr="00A107FB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B84124" w:rsidRPr="005073C2" w:rsidRDefault="00B84124" w:rsidP="00A107FB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B84124" w:rsidRPr="005073C2" w:rsidTr="00A107FB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B84124" w:rsidRPr="005073C2" w:rsidRDefault="00B84124" w:rsidP="00A107F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5287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84124" w:rsidRPr="003111F5" w:rsidTr="00A107FB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84124" w:rsidRPr="0052441C" w:rsidRDefault="00B84124" w:rsidP="00A107F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AU-9(2)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84124" w:rsidRPr="0052441C" w:rsidRDefault="00B84124" w:rsidP="00A107FB">
            <w:pPr>
              <w:pStyle w:val="control-name"/>
              <w:spacing w:before="120"/>
              <w:rPr>
                <w:highlight w:val="yellow"/>
              </w:rPr>
            </w:pPr>
            <w:r>
              <w:t>PROTECTION OF AUDIT INFORMATION</w:t>
            </w:r>
          </w:p>
        </w:tc>
      </w:tr>
      <w:tr w:rsidR="00B84124" w:rsidRPr="005073C2" w:rsidTr="00A107FB">
        <w:trPr>
          <w:cantSplit/>
          <w:trHeight w:val="3244"/>
        </w:trPr>
        <w:tc>
          <w:tcPr>
            <w:tcW w:w="1530" w:type="dxa"/>
          </w:tcPr>
          <w:p w:rsidR="00552874" w:rsidRDefault="00552874" w:rsidP="00A107F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84124" w:rsidRDefault="00B84124" w:rsidP="00A107F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AU-9(2).1</w:t>
            </w:r>
          </w:p>
          <w:p w:rsidR="001E2256" w:rsidRDefault="00B84124" w:rsidP="001E2256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AU-9(2).1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2F176A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  <w:p w:rsidR="001E2256" w:rsidRDefault="001E2256" w:rsidP="0055287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2256" w:rsidRDefault="001E2256" w:rsidP="0055287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AU-9(2).1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1E2256" w:rsidRDefault="001E2256" w:rsidP="0055287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84124" w:rsidRPr="0052441C" w:rsidRDefault="00B84124" w:rsidP="0055287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AU-9(2).1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B84124" w:rsidRPr="0052441C" w:rsidRDefault="00B84124" w:rsidP="00A107F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84124" w:rsidRPr="0052441C" w:rsidRDefault="00B84124" w:rsidP="00A107F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if:</w:t>
            </w:r>
          </w:p>
          <w:p w:rsidR="00B84124" w:rsidRPr="00F26D1F" w:rsidRDefault="00B84124" w:rsidP="00B8412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 organization defines the system or media for storing back up audit records that is a different system or media than the system being audited;</w:t>
            </w:r>
          </w:p>
          <w:p w:rsidR="00B84124" w:rsidRPr="0052441C" w:rsidRDefault="00B84124" w:rsidP="00B8412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iCs/>
                <w:sz w:val="20"/>
              </w:rPr>
              <w:t xml:space="preserve">the </w:t>
            </w:r>
            <w:r w:rsidRPr="0052441C">
              <w:rPr>
                <w:bCs/>
                <w:i/>
                <w:sz w:val="20"/>
              </w:rPr>
              <w:t>organization defines</w:t>
            </w:r>
            <w:r w:rsidRPr="0052441C">
              <w:rPr>
                <w:i/>
                <w:sz w:val="20"/>
                <w:szCs w:val="20"/>
              </w:rPr>
              <w:t xml:space="preserve"> </w:t>
            </w:r>
            <w:r w:rsidRPr="0052441C">
              <w:rPr>
                <w:bCs/>
                <w:i/>
                <w:sz w:val="20"/>
              </w:rPr>
              <w:t>the frequency of information system backups of audit records; and</w:t>
            </w:r>
          </w:p>
          <w:p w:rsidR="00B84124" w:rsidRPr="00F26D1F" w:rsidRDefault="00B84124" w:rsidP="00B8412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52441C">
              <w:rPr>
                <w:i/>
                <w:sz w:val="20"/>
                <w:szCs w:val="20"/>
              </w:rPr>
              <w:t>the</w:t>
            </w:r>
            <w:proofErr w:type="gramEnd"/>
            <w:r w:rsidRPr="0052441C">
              <w:rPr>
                <w:i/>
                <w:sz w:val="20"/>
                <w:szCs w:val="20"/>
              </w:rPr>
              <w:t xml:space="preserve"> information system backs up audit records, </w:t>
            </w:r>
            <w:r>
              <w:rPr>
                <w:i/>
                <w:sz w:val="20"/>
                <w:szCs w:val="20"/>
              </w:rPr>
              <w:t>in accordance with the</w:t>
            </w:r>
            <w:r w:rsidRPr="0052441C">
              <w:rPr>
                <w:i/>
                <w:sz w:val="20"/>
                <w:szCs w:val="20"/>
              </w:rPr>
              <w:t xml:space="preserve"> organization-defined frequency, onto </w:t>
            </w:r>
            <w:r>
              <w:rPr>
                <w:i/>
                <w:sz w:val="20"/>
                <w:szCs w:val="20"/>
              </w:rPr>
              <w:t>organization-defined system or media.</w:t>
            </w:r>
          </w:p>
          <w:p w:rsidR="00B84124" w:rsidRPr="003627AA" w:rsidRDefault="00B84124" w:rsidP="00A107F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627A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84124" w:rsidRDefault="00B84124" w:rsidP="00A107FB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62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62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627AA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protection of audit information;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3627AA">
              <w:rPr>
                <w:rFonts w:ascii="Arial" w:hAnsi="Arial" w:cs="Arial"/>
                <w:iCs/>
                <w:sz w:val="16"/>
                <w:szCs w:val="16"/>
              </w:rPr>
              <w:t xml:space="preserve">information system design documentation; information system configuration settings and associated documentation,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system or media storing backups of information system audit records; </w:t>
            </w:r>
            <w:r w:rsidRPr="003627AA">
              <w:rPr>
                <w:rFonts w:ascii="Arial" w:hAnsi="Arial" w:cs="Arial"/>
                <w:iCs/>
                <w:sz w:val="16"/>
                <w:szCs w:val="16"/>
              </w:rPr>
              <w:t>information system audit records; other relevant documents or records].</w:t>
            </w:r>
          </w:p>
          <w:p w:rsidR="00B84124" w:rsidRPr="005F529E" w:rsidRDefault="00B84124" w:rsidP="00A107FB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 w:rsidRPr="00D2530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D2530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2530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2530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D2530B">
              <w:rPr>
                <w:rFonts w:ascii="Arial" w:hAnsi="Arial" w:cs="Arial"/>
                <w:iCs/>
                <w:sz w:val="16"/>
                <w:szCs w:val="16"/>
              </w:rPr>
              <w:t>rganizational personnel with auditing and accountability responsibilities].</w:t>
            </w:r>
          </w:p>
        </w:tc>
      </w:tr>
      <w:tr w:rsidR="00B84124" w:rsidRPr="005073C2" w:rsidTr="00A107FB">
        <w:trPr>
          <w:cantSplit/>
        </w:trPr>
        <w:tc>
          <w:tcPr>
            <w:tcW w:w="8640" w:type="dxa"/>
            <w:gridSpan w:val="2"/>
          </w:tcPr>
          <w:p w:rsidR="00B84124" w:rsidRPr="005073C2" w:rsidRDefault="00B84124" w:rsidP="00A107F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B84124" w:rsidRPr="002F5405" w:rsidTr="00A107F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84124" w:rsidRPr="005073C2" w:rsidRDefault="00B84124" w:rsidP="00A107FB"/>
        </w:tc>
        <w:tc>
          <w:tcPr>
            <w:tcW w:w="7110" w:type="dxa"/>
            <w:tcBorders>
              <w:bottom w:val="single" w:sz="4" w:space="0" w:color="auto"/>
            </w:tcBorders>
          </w:tcPr>
          <w:p w:rsidR="00B84124" w:rsidRPr="005073C2" w:rsidRDefault="00B84124" w:rsidP="00A107F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84124" w:rsidRPr="005073C2" w:rsidRDefault="00B84124" w:rsidP="00A107F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DA3ED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B84124" w:rsidRPr="005073C2" w:rsidRDefault="00B84124" w:rsidP="00A107F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AD1D47">
              <w:rPr>
                <w:rFonts w:ascii="Arial" w:hAnsi="Arial" w:cs="Arial"/>
                <w:iCs/>
                <w:smallCaps/>
                <w:sz w:val="16"/>
                <w:szCs w:val="16"/>
              </w:rPr>
              <w:t>AU-11, CM-6, CP-</w:t>
            </w:r>
            <w:r w:rsidR="0077106A">
              <w:rPr>
                <w:rFonts w:ascii="Arial" w:hAnsi="Arial" w:cs="Arial"/>
                <w:iCs/>
                <w:smallCaps/>
                <w:sz w:val="16"/>
                <w:szCs w:val="16"/>
              </w:rPr>
              <w:t>9, CP-10</w:t>
            </w:r>
          </w:p>
          <w:p w:rsidR="00B84124" w:rsidRPr="002F5405" w:rsidRDefault="00B84124" w:rsidP="00DA3ED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A3ED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B84124" w:rsidRPr="005073C2" w:rsidTr="00A107F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84124" w:rsidRPr="005073C2" w:rsidRDefault="00B84124" w:rsidP="00A107F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84124" w:rsidRPr="005073C2" w:rsidRDefault="00B84124" w:rsidP="0055287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B84124" w:rsidRPr="005073C2" w:rsidTr="00A107FB">
        <w:trPr>
          <w:cantSplit/>
        </w:trPr>
        <w:tc>
          <w:tcPr>
            <w:tcW w:w="1530" w:type="dxa"/>
          </w:tcPr>
          <w:p w:rsidR="00B84124" w:rsidRPr="002F176A" w:rsidRDefault="002F176A" w:rsidP="002F176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="00B84124" w:rsidRPr="002F176A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9(2)</w:t>
            </w:r>
            <w:r w:rsidR="00B84124" w:rsidRPr="002F176A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B84124" w:rsidRPr="005073C2" w:rsidRDefault="00FE0FF6" w:rsidP="00A5593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BA03B6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audit and accountability policy, procedures addressing protection of audit information,</w:t>
            </w:r>
            <w:r w:rsidRPr="00232C09">
              <w:rPr>
                <w:iCs/>
                <w:sz w:val="18"/>
                <w:szCs w:val="18"/>
              </w:rPr>
              <w:t xml:space="preserve"> </w:t>
            </w:r>
            <w:r w:rsidR="00447E15">
              <w:rPr>
                <w:iCs/>
                <w:sz w:val="18"/>
                <w:szCs w:val="18"/>
              </w:rPr>
              <w:t xml:space="preserve">security plan, </w:t>
            </w:r>
            <w:r w:rsidR="00A55936">
              <w:rPr>
                <w:iCs/>
                <w:sz w:val="18"/>
                <w:szCs w:val="18"/>
              </w:rPr>
              <w:t xml:space="preserve">information system design documentation, </w:t>
            </w:r>
            <w:r w:rsidRPr="00232C09">
              <w:rPr>
                <w:iCs/>
                <w:sz w:val="18"/>
                <w:szCs w:val="18"/>
              </w:rPr>
              <w:t>or other relevant documents; [</w:t>
            </w:r>
            <w:r w:rsidRPr="00232C09">
              <w:rPr>
                <w:i/>
                <w:iCs/>
                <w:sz w:val="18"/>
                <w:szCs w:val="18"/>
              </w:rPr>
              <w:t>reviewing</w:t>
            </w:r>
            <w:r w:rsidRPr="00232C09">
              <w:rPr>
                <w:iCs/>
                <w:sz w:val="18"/>
                <w:szCs w:val="18"/>
              </w:rPr>
              <w:t xml:space="preserve">] for </w:t>
            </w:r>
            <w:r w:rsidR="00FA182B">
              <w:rPr>
                <w:iCs/>
                <w:sz w:val="18"/>
                <w:szCs w:val="18"/>
              </w:rPr>
              <w:t xml:space="preserve">the system or media storing back up audit records </w:t>
            </w:r>
            <w:r w:rsidR="00A55936">
              <w:rPr>
                <w:iCs/>
                <w:sz w:val="18"/>
                <w:szCs w:val="18"/>
              </w:rPr>
              <w:t xml:space="preserve">and for evidence </w:t>
            </w:r>
            <w:r w:rsidR="00A914AC">
              <w:rPr>
                <w:iCs/>
                <w:sz w:val="18"/>
                <w:szCs w:val="18"/>
              </w:rPr>
              <w:t xml:space="preserve">that </w:t>
            </w:r>
            <w:r w:rsidR="00A55936">
              <w:rPr>
                <w:iCs/>
                <w:sz w:val="18"/>
                <w:szCs w:val="18"/>
              </w:rPr>
              <w:t xml:space="preserve">this system or media </w:t>
            </w:r>
            <w:r w:rsidR="00FA182B">
              <w:rPr>
                <w:iCs/>
                <w:sz w:val="18"/>
                <w:szCs w:val="18"/>
              </w:rPr>
              <w:t>is</w:t>
            </w:r>
            <w:r w:rsidR="00BE0DC9">
              <w:rPr>
                <w:iCs/>
                <w:sz w:val="18"/>
                <w:szCs w:val="18"/>
              </w:rPr>
              <w:t xml:space="preserve"> </w:t>
            </w:r>
            <w:r w:rsidR="00FA182B">
              <w:rPr>
                <w:iCs/>
                <w:sz w:val="18"/>
                <w:szCs w:val="18"/>
              </w:rPr>
              <w:t xml:space="preserve">different </w:t>
            </w:r>
            <w:r w:rsidR="00A55936">
              <w:rPr>
                <w:iCs/>
                <w:sz w:val="18"/>
                <w:szCs w:val="18"/>
              </w:rPr>
              <w:t>from</w:t>
            </w:r>
            <w:r w:rsidR="00FA182B">
              <w:rPr>
                <w:iCs/>
                <w:sz w:val="18"/>
                <w:szCs w:val="18"/>
              </w:rPr>
              <w:t xml:space="preserve"> the system being audited</w:t>
            </w:r>
            <w:r w:rsidR="00CA3474">
              <w:rPr>
                <w:iCs/>
                <w:sz w:val="18"/>
                <w:szCs w:val="18"/>
              </w:rPr>
              <w:t>.</w:t>
            </w:r>
          </w:p>
        </w:tc>
      </w:tr>
      <w:tr w:rsidR="007B1393" w:rsidRPr="005073C2" w:rsidTr="007B1393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B1393" w:rsidRDefault="007B1393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B1393" w:rsidRPr="008D7BED" w:rsidRDefault="007B139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84124" w:rsidRPr="005073C2" w:rsidTr="00A107FB">
        <w:trPr>
          <w:cantSplit/>
        </w:trPr>
        <w:tc>
          <w:tcPr>
            <w:tcW w:w="1530" w:type="dxa"/>
          </w:tcPr>
          <w:p w:rsidR="00B84124" w:rsidRPr="002F176A" w:rsidRDefault="00297C3E" w:rsidP="00A107F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2F176A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9(2)</w:t>
            </w:r>
            <w:r w:rsidRPr="002F176A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</w:p>
        </w:tc>
        <w:tc>
          <w:tcPr>
            <w:tcW w:w="7110" w:type="dxa"/>
          </w:tcPr>
          <w:p w:rsidR="00B84124" w:rsidRPr="005073C2" w:rsidRDefault="003B6972" w:rsidP="00A5593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E3DD5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audit and accountability policy, </w:t>
            </w:r>
            <w:r w:rsidR="00A55936">
              <w:rPr>
                <w:iCs/>
                <w:sz w:val="18"/>
                <w:szCs w:val="18"/>
              </w:rPr>
              <w:t>procedures addressing protection of audit information,</w:t>
            </w:r>
            <w:r w:rsidR="006312F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plan,</w:t>
            </w:r>
            <w:r w:rsidRPr="00232C09">
              <w:rPr>
                <w:iCs/>
                <w:sz w:val="18"/>
                <w:szCs w:val="18"/>
              </w:rPr>
              <w:t xml:space="preserve"> or other relevant documents</w:t>
            </w:r>
            <w:r w:rsidRPr="00FE3DD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543FB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E3DD5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</w:t>
            </w:r>
            <w:r w:rsidRPr="00FE3DD5">
              <w:rPr>
                <w:iCs/>
                <w:sz w:val="18"/>
                <w:szCs w:val="18"/>
              </w:rPr>
              <w:t xml:space="preserve"> frequency </w:t>
            </w:r>
            <w:r>
              <w:rPr>
                <w:iCs/>
                <w:sz w:val="18"/>
                <w:szCs w:val="18"/>
              </w:rPr>
              <w:t>of</w:t>
            </w:r>
            <w:r w:rsidRPr="00FE3DD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information system backups of audit records</w:t>
            </w:r>
            <w:r w:rsidRPr="00FE3DD5">
              <w:rPr>
                <w:iCs/>
                <w:sz w:val="18"/>
                <w:szCs w:val="18"/>
              </w:rPr>
              <w:t>.</w:t>
            </w:r>
            <w:r w:rsidR="00B8412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7B1393" w:rsidRPr="005073C2" w:rsidTr="007B1393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B1393" w:rsidRDefault="007B1393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B1393" w:rsidRPr="008D7BED" w:rsidRDefault="007B139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312FB" w:rsidRPr="005073C2" w:rsidTr="00A107FB">
        <w:trPr>
          <w:cantSplit/>
        </w:trPr>
        <w:tc>
          <w:tcPr>
            <w:tcW w:w="1530" w:type="dxa"/>
          </w:tcPr>
          <w:p w:rsidR="006312FB" w:rsidRDefault="006312FB" w:rsidP="006312F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AU-9(2).1.3.1</w:t>
            </w:r>
          </w:p>
        </w:tc>
        <w:tc>
          <w:tcPr>
            <w:tcW w:w="7110" w:type="dxa"/>
          </w:tcPr>
          <w:p w:rsidR="006312FB" w:rsidRPr="00EB771D" w:rsidRDefault="00EB771D" w:rsidP="00AA5ED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security plan, information system design documentation,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="00D26C97">
              <w:rPr>
                <w:iCs/>
                <w:sz w:val="18"/>
                <w:szCs w:val="18"/>
              </w:rPr>
              <w:t xml:space="preserve"> for the automated mechanisms and their configuration settings to be employed to backup audit records in accordance with the frequency identified in AU-9(2).1.2.1 and onto the system or media identified in AU-9(2).1.1.1.</w:t>
            </w:r>
          </w:p>
        </w:tc>
      </w:tr>
      <w:tr w:rsidR="00CE2587" w:rsidRPr="005073C2" w:rsidTr="00A107FB">
        <w:trPr>
          <w:cantSplit/>
        </w:trPr>
        <w:tc>
          <w:tcPr>
            <w:tcW w:w="1530" w:type="dxa"/>
          </w:tcPr>
          <w:p w:rsidR="00CE2587" w:rsidRDefault="00712106" w:rsidP="006312F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AU-9(2).1.3.2</w:t>
            </w:r>
          </w:p>
        </w:tc>
        <w:tc>
          <w:tcPr>
            <w:tcW w:w="7110" w:type="dxa"/>
          </w:tcPr>
          <w:p w:rsidR="00CE2587" w:rsidRPr="00D4473E" w:rsidRDefault="00712106" w:rsidP="00A5593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documentation </w:t>
            </w:r>
            <w:r w:rsidR="00E93B9B">
              <w:rPr>
                <w:iCs/>
                <w:sz w:val="18"/>
                <w:szCs w:val="18"/>
              </w:rPr>
              <w:t>describing the current configuration settings for an agreed-upon [</w:t>
            </w:r>
            <w:r w:rsidR="00E93B9B">
              <w:rPr>
                <w:i/>
                <w:iCs/>
                <w:sz w:val="18"/>
                <w:szCs w:val="18"/>
              </w:rPr>
              <w:t>basic</w:t>
            </w:r>
            <w:r w:rsidR="00E93B9B">
              <w:rPr>
                <w:iCs/>
                <w:sz w:val="18"/>
                <w:szCs w:val="18"/>
              </w:rPr>
              <w:t xml:space="preserve">] </w:t>
            </w:r>
            <w:r w:rsidR="003F20B8">
              <w:rPr>
                <w:iCs/>
                <w:sz w:val="18"/>
                <w:szCs w:val="18"/>
              </w:rPr>
              <w:t>sample of the automated mechanisms identified in AU-9(2)</w:t>
            </w:r>
            <w:r w:rsidR="00D4473E">
              <w:rPr>
                <w:iCs/>
                <w:sz w:val="18"/>
                <w:szCs w:val="18"/>
              </w:rPr>
              <w:t>.1.3.1; [</w:t>
            </w:r>
            <w:r w:rsidR="00D4473E">
              <w:rPr>
                <w:i/>
                <w:iCs/>
                <w:sz w:val="18"/>
                <w:szCs w:val="18"/>
              </w:rPr>
              <w:t>reviewing</w:t>
            </w:r>
            <w:r w:rsidR="00D4473E">
              <w:rPr>
                <w:iCs/>
                <w:sz w:val="18"/>
                <w:szCs w:val="18"/>
              </w:rPr>
              <w:t>] for evidence that these mechanisms are configured as identified in AU-9(2).1.3.1</w:t>
            </w:r>
          </w:p>
        </w:tc>
      </w:tr>
      <w:tr w:rsidR="00B84124" w:rsidRPr="005073C2" w:rsidTr="00A107F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84124" w:rsidRPr="002F176A" w:rsidRDefault="000218EA" w:rsidP="00CE258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2F176A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9(2)</w:t>
            </w:r>
            <w:r w:rsidRPr="002F176A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3.</w:t>
            </w:r>
            <w:r w:rsidR="00CE2587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84124" w:rsidRPr="005073C2" w:rsidRDefault="00D8059A" w:rsidP="007C24B7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FE3DD5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9A1DB4">
              <w:rPr>
                <w:iCs/>
                <w:sz w:val="18"/>
                <w:szCs w:val="18"/>
              </w:rPr>
              <w:t>an agreed-upon [</w:t>
            </w:r>
            <w:r w:rsidR="009A1DB4" w:rsidRPr="009A1DB4">
              <w:rPr>
                <w:i/>
                <w:iCs/>
                <w:sz w:val="18"/>
                <w:szCs w:val="18"/>
              </w:rPr>
              <w:t>basic</w:t>
            </w:r>
            <w:r w:rsidR="009A1DB4">
              <w:rPr>
                <w:iCs/>
                <w:sz w:val="18"/>
                <w:szCs w:val="18"/>
              </w:rPr>
              <w:t>]</w:t>
            </w:r>
            <w:r w:rsidR="008B07A1">
              <w:rPr>
                <w:iCs/>
                <w:sz w:val="18"/>
                <w:szCs w:val="18"/>
              </w:rPr>
              <w:t xml:space="preserve"> </w:t>
            </w:r>
            <w:r w:rsidR="00D4473E">
              <w:rPr>
                <w:iCs/>
                <w:sz w:val="18"/>
                <w:szCs w:val="18"/>
              </w:rPr>
              <w:t xml:space="preserve">sample </w:t>
            </w:r>
            <w:r w:rsidR="008B07A1">
              <w:rPr>
                <w:iCs/>
                <w:sz w:val="18"/>
                <w:szCs w:val="18"/>
              </w:rPr>
              <w:t>of information system backups of audit records</w:t>
            </w:r>
            <w:r w:rsidR="00D4473E">
              <w:rPr>
                <w:iCs/>
                <w:sz w:val="18"/>
                <w:szCs w:val="18"/>
              </w:rPr>
              <w:t xml:space="preserve"> stored on the system or media identified in AU-9(2).1.1.1</w:t>
            </w:r>
            <w:r w:rsidRPr="00FE3DD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543FB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E3DD5">
              <w:rPr>
                <w:iCs/>
                <w:sz w:val="18"/>
                <w:szCs w:val="18"/>
              </w:rPr>
              <w:t xml:space="preserve"> for</w:t>
            </w:r>
            <w:r w:rsidR="008B07A1">
              <w:rPr>
                <w:iCs/>
                <w:sz w:val="18"/>
                <w:szCs w:val="18"/>
              </w:rPr>
              <w:t xml:space="preserve"> evidence that </w:t>
            </w:r>
            <w:r w:rsidR="00E4254B">
              <w:rPr>
                <w:iCs/>
                <w:sz w:val="18"/>
                <w:szCs w:val="18"/>
              </w:rPr>
              <w:t xml:space="preserve">the </w:t>
            </w:r>
            <w:r w:rsidR="00AA5ED0">
              <w:rPr>
                <w:iCs/>
                <w:sz w:val="18"/>
                <w:szCs w:val="18"/>
              </w:rPr>
              <w:t>mechanisms and configuration</w:t>
            </w:r>
            <w:r w:rsidR="007C24B7">
              <w:rPr>
                <w:iCs/>
                <w:sz w:val="18"/>
                <w:szCs w:val="18"/>
              </w:rPr>
              <w:t>s</w:t>
            </w:r>
            <w:r w:rsidR="00E4254B">
              <w:rPr>
                <w:iCs/>
                <w:sz w:val="18"/>
                <w:szCs w:val="18"/>
              </w:rPr>
              <w:t xml:space="preserve"> identified in AU-9(2).1.3.1 are being applied</w:t>
            </w:r>
            <w:r w:rsidRPr="00FE3DD5">
              <w:rPr>
                <w:iCs/>
                <w:sz w:val="18"/>
                <w:szCs w:val="18"/>
              </w:rPr>
              <w:t>.</w:t>
            </w:r>
            <w:r w:rsidR="00B8412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="00B84124"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E4254B" w:rsidRPr="005073C2" w:rsidTr="00A107F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4254B" w:rsidRDefault="00E4254B" w:rsidP="00CE258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AU-9(2).1.3.4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4254B" w:rsidRPr="00E4254B" w:rsidRDefault="00E4254B" w:rsidP="00AA5ED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</w:t>
            </w:r>
            <w:r w:rsidR="00E9461A">
              <w:rPr>
                <w:iCs/>
                <w:sz w:val="18"/>
                <w:szCs w:val="18"/>
              </w:rPr>
              <w:t xml:space="preserve">ional personnel responsible for </w:t>
            </w:r>
            <w:r w:rsidR="0060687C">
              <w:rPr>
                <w:iCs/>
                <w:sz w:val="18"/>
                <w:szCs w:val="18"/>
              </w:rPr>
              <w:t xml:space="preserve">conducting </w:t>
            </w:r>
            <w:r>
              <w:rPr>
                <w:iCs/>
                <w:sz w:val="18"/>
                <w:szCs w:val="18"/>
              </w:rPr>
              <w:t>audit record backups on the system or media identified in AU-9(2).1.1.1;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further evidence that the </w:t>
            </w:r>
            <w:r w:rsidR="00AA5ED0">
              <w:rPr>
                <w:iCs/>
                <w:sz w:val="18"/>
                <w:szCs w:val="18"/>
              </w:rPr>
              <w:t>mechanisms</w:t>
            </w:r>
            <w:r w:rsidR="00211E2E">
              <w:rPr>
                <w:iCs/>
                <w:sz w:val="18"/>
                <w:szCs w:val="18"/>
              </w:rPr>
              <w:t xml:space="preserve"> and configurations</w:t>
            </w:r>
            <w:r>
              <w:rPr>
                <w:iCs/>
                <w:sz w:val="18"/>
                <w:szCs w:val="18"/>
              </w:rPr>
              <w:t xml:space="preserve"> identified in AU-9(2).1.3.1 are being applied.</w:t>
            </w:r>
          </w:p>
        </w:tc>
      </w:tr>
      <w:tr w:rsidR="00B84124" w:rsidRPr="005073C2" w:rsidTr="00A107FB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B84124" w:rsidRPr="005073C2" w:rsidRDefault="00B84124" w:rsidP="00A107F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B1393" w:rsidRDefault="007B139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B84124" w:rsidRPr="005073C2" w:rsidTr="00A107FB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B84124" w:rsidRPr="005073C2" w:rsidRDefault="00B84124" w:rsidP="00A107FB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</w:t>
            </w:r>
          </w:p>
        </w:tc>
      </w:tr>
      <w:tr w:rsidR="00B84124" w:rsidRPr="005073C2" w:rsidTr="00A107FB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B84124" w:rsidRPr="005073C2" w:rsidRDefault="00B84124" w:rsidP="00A107F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5287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84124" w:rsidRPr="003111F5" w:rsidTr="00A107FB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84124" w:rsidRPr="0052441C" w:rsidRDefault="00B84124" w:rsidP="00A107F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AU-9(3)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84124" w:rsidRPr="0052441C" w:rsidRDefault="00B84124" w:rsidP="00A107FB">
            <w:pPr>
              <w:pStyle w:val="control-name"/>
              <w:spacing w:before="120"/>
              <w:rPr>
                <w:highlight w:val="yellow"/>
              </w:rPr>
            </w:pPr>
            <w:r>
              <w:t>PROTECTION OF AUDIT INFORMATION</w:t>
            </w:r>
          </w:p>
        </w:tc>
      </w:tr>
      <w:tr w:rsidR="00B84124" w:rsidRPr="005073C2" w:rsidTr="0031769D">
        <w:trPr>
          <w:cantSplit/>
          <w:trHeight w:val="2744"/>
        </w:trPr>
        <w:tc>
          <w:tcPr>
            <w:tcW w:w="1530" w:type="dxa"/>
          </w:tcPr>
          <w:p w:rsidR="00552874" w:rsidRDefault="00154186" w:rsidP="00A107F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AU-9(3).1</w:t>
            </w:r>
          </w:p>
          <w:p w:rsidR="00C935E2" w:rsidRDefault="00B84124" w:rsidP="00A107F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AU-9(3)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84124" w:rsidRPr="0052441C" w:rsidRDefault="00B84124" w:rsidP="00A107F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B84124" w:rsidRPr="0052441C" w:rsidRDefault="00B84124" w:rsidP="00A107F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84124" w:rsidRPr="0052441C" w:rsidRDefault="00B84124" w:rsidP="00A107FB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 t</w:t>
            </w:r>
            <w:r w:rsidRPr="0052441C">
              <w:rPr>
                <w:bCs/>
                <w:i/>
                <w:sz w:val="20"/>
              </w:rPr>
              <w:t>he information system uses cryptographic mechanisms to protect the integrity of audit information</w:t>
            </w:r>
            <w:r>
              <w:rPr>
                <w:bCs/>
                <w:i/>
                <w:sz w:val="20"/>
              </w:rPr>
              <w:t xml:space="preserve"> and audit tools.</w:t>
            </w:r>
          </w:p>
          <w:p w:rsidR="00B84124" w:rsidRPr="003627AA" w:rsidRDefault="00B84124" w:rsidP="00A107F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627A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84124" w:rsidRDefault="00B84124" w:rsidP="00A107FB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62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62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627AA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protection of audit information; access control policy and procedures; information system design documentation; information system hardware settings; information system configuration settings and associated documentation, information system audit records; other relevant documents or records].</w:t>
            </w:r>
          </w:p>
          <w:p w:rsidR="00B84124" w:rsidRPr="00021CB1" w:rsidRDefault="00B84124" w:rsidP="00A107FB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 w:rsidRPr="00D2530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D2530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2530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2530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D2530B">
              <w:rPr>
                <w:rFonts w:ascii="Arial" w:hAnsi="Arial" w:cs="Arial"/>
                <w:iCs/>
                <w:sz w:val="16"/>
                <w:szCs w:val="16"/>
              </w:rPr>
              <w:t>rganizational personnel with auditing and accountability responsibilities].</w:t>
            </w:r>
          </w:p>
        </w:tc>
      </w:tr>
      <w:tr w:rsidR="00B84124" w:rsidRPr="005073C2" w:rsidTr="00A107FB">
        <w:trPr>
          <w:cantSplit/>
        </w:trPr>
        <w:tc>
          <w:tcPr>
            <w:tcW w:w="8640" w:type="dxa"/>
            <w:gridSpan w:val="2"/>
          </w:tcPr>
          <w:p w:rsidR="00B84124" w:rsidRPr="005073C2" w:rsidRDefault="00B84124" w:rsidP="00A107F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B84124" w:rsidRPr="002F5405" w:rsidTr="00A107F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84124" w:rsidRPr="005073C2" w:rsidRDefault="00B84124" w:rsidP="00A107FB"/>
        </w:tc>
        <w:tc>
          <w:tcPr>
            <w:tcW w:w="7110" w:type="dxa"/>
            <w:tcBorders>
              <w:bottom w:val="single" w:sz="4" w:space="0" w:color="auto"/>
            </w:tcBorders>
          </w:tcPr>
          <w:p w:rsidR="00B84124" w:rsidRPr="005073C2" w:rsidRDefault="00B84124" w:rsidP="00A107F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84124" w:rsidRPr="005073C2" w:rsidRDefault="00B84124" w:rsidP="00A107F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E0DC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B84124" w:rsidRPr="005073C2" w:rsidRDefault="00B84124" w:rsidP="00A107F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</w:t>
            </w:r>
            <w:r w:rsidR="00A107F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</w:t>
            </w:r>
            <w:r w:rsidR="00240CA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AU-11, </w:t>
            </w:r>
            <w:r w:rsidR="00BF5841">
              <w:rPr>
                <w:rFonts w:ascii="Arial" w:hAnsi="Arial" w:cs="Arial"/>
                <w:iCs/>
                <w:smallCaps/>
                <w:sz w:val="16"/>
                <w:szCs w:val="16"/>
              </w:rPr>
              <w:t>CM-6, SC-13</w:t>
            </w:r>
          </w:p>
          <w:p w:rsidR="00B84124" w:rsidRPr="002F5405" w:rsidRDefault="00B84124" w:rsidP="00A107F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E0DC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B84124" w:rsidRPr="005073C2" w:rsidTr="00A107F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84124" w:rsidRPr="005073C2" w:rsidRDefault="00B84124" w:rsidP="00A107F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84124" w:rsidRPr="005073C2" w:rsidRDefault="00B84124" w:rsidP="003406F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B84124" w:rsidRPr="005073C2" w:rsidTr="00A107FB">
        <w:trPr>
          <w:cantSplit/>
        </w:trPr>
        <w:tc>
          <w:tcPr>
            <w:tcW w:w="1530" w:type="dxa"/>
          </w:tcPr>
          <w:p w:rsidR="00B84124" w:rsidRPr="00420D08" w:rsidRDefault="00420D08" w:rsidP="00420D0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="00B84124" w:rsidRPr="00420D0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9(3)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B84124" w:rsidRPr="00420D08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B84124" w:rsidRPr="005073C2" w:rsidRDefault="00420D08" w:rsidP="00240CA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A4BF0">
              <w:rPr>
                <w:b/>
                <w:iCs/>
                <w:sz w:val="18"/>
                <w:szCs w:val="18"/>
              </w:rPr>
              <w:t>Examine</w:t>
            </w:r>
            <w:r w:rsidRPr="00DA4BF0">
              <w:rPr>
                <w:iCs/>
                <w:sz w:val="18"/>
                <w:szCs w:val="18"/>
              </w:rPr>
              <w:t xml:space="preserve"> </w:t>
            </w:r>
            <w:r w:rsidR="003E36FA">
              <w:rPr>
                <w:iCs/>
                <w:sz w:val="18"/>
                <w:szCs w:val="18"/>
              </w:rPr>
              <w:t xml:space="preserve">security plan, </w:t>
            </w:r>
            <w:r w:rsidRPr="00DA4BF0">
              <w:rPr>
                <w:iCs/>
                <w:sz w:val="18"/>
                <w:szCs w:val="18"/>
              </w:rPr>
              <w:t xml:space="preserve">information system design </w:t>
            </w:r>
            <w:r w:rsidRPr="000140E7">
              <w:rPr>
                <w:iCs/>
                <w:sz w:val="18"/>
                <w:szCs w:val="18"/>
              </w:rPr>
              <w:t>documentation, or other relevant</w:t>
            </w:r>
            <w:r>
              <w:rPr>
                <w:iCs/>
                <w:sz w:val="18"/>
                <w:szCs w:val="18"/>
              </w:rPr>
              <w:t xml:space="preserve"> documents</w:t>
            </w:r>
            <w:r w:rsidRPr="00DA4BF0">
              <w:rPr>
                <w:color w:val="000000"/>
                <w:sz w:val="18"/>
                <w:szCs w:val="18"/>
              </w:rPr>
              <w:t>;</w:t>
            </w:r>
            <w:r w:rsidRPr="00DA4BF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[reviewing]</w:t>
            </w:r>
            <w:r w:rsidRPr="00DA4BF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the </w:t>
            </w:r>
            <w:r w:rsidR="003E36FA">
              <w:rPr>
                <w:iCs/>
                <w:sz w:val="18"/>
                <w:szCs w:val="18"/>
              </w:rPr>
              <w:t xml:space="preserve">cryptographic </w:t>
            </w:r>
            <w:r>
              <w:rPr>
                <w:iCs/>
                <w:sz w:val="18"/>
                <w:szCs w:val="18"/>
              </w:rPr>
              <w:t>mechanisms and their configuration settings</w:t>
            </w:r>
            <w:r>
              <w:rPr>
                <w:bCs/>
                <w:color w:val="000000"/>
                <w:sz w:val="18"/>
                <w:szCs w:val="18"/>
              </w:rPr>
              <w:t xml:space="preserve"> to be employed to </w:t>
            </w:r>
            <w:r w:rsidR="003E36FA">
              <w:rPr>
                <w:bCs/>
                <w:color w:val="000000"/>
                <w:sz w:val="18"/>
                <w:szCs w:val="18"/>
              </w:rPr>
              <w:t>protect the integrity of audit information and audit tools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  <w:r w:rsidR="00B8412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84124" w:rsidRPr="005073C2" w:rsidTr="00A107FB">
        <w:trPr>
          <w:cantSplit/>
        </w:trPr>
        <w:tc>
          <w:tcPr>
            <w:tcW w:w="1530" w:type="dxa"/>
          </w:tcPr>
          <w:p w:rsidR="00B84124" w:rsidRPr="00420D08" w:rsidRDefault="00420D08" w:rsidP="00A107F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420D0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9(3)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420D0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E342DF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B84124" w:rsidRPr="005073C2" w:rsidRDefault="00EF689B" w:rsidP="00BF584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85152">
              <w:rPr>
                <w:b/>
                <w:iCs/>
                <w:sz w:val="18"/>
                <w:szCs w:val="18"/>
              </w:rPr>
              <w:t>Examine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250CBC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D73B96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the </w:t>
            </w:r>
            <w:r w:rsidR="00D73B96">
              <w:rPr>
                <w:iCs/>
                <w:sz w:val="18"/>
                <w:szCs w:val="18"/>
              </w:rPr>
              <w:t xml:space="preserve">cryptographic </w:t>
            </w:r>
            <w:r>
              <w:rPr>
                <w:iCs/>
                <w:sz w:val="18"/>
                <w:szCs w:val="18"/>
              </w:rPr>
              <w:t>me</w:t>
            </w:r>
            <w:r w:rsidR="00552874">
              <w:rPr>
                <w:iCs/>
                <w:sz w:val="18"/>
                <w:szCs w:val="18"/>
              </w:rPr>
              <w:t>chanisms identified in AU-9(3)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83406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250CBC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</w:t>
            </w:r>
            <w:r w:rsidR="00D73B96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mechanisms are confi</w:t>
            </w:r>
            <w:r w:rsidR="00552874">
              <w:rPr>
                <w:iCs/>
                <w:sz w:val="18"/>
                <w:szCs w:val="18"/>
              </w:rPr>
              <w:t>gured as identified in AU-9(3)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B84124" w:rsidRPr="005073C2" w:rsidTr="00A107FB">
        <w:trPr>
          <w:cantSplit/>
        </w:trPr>
        <w:tc>
          <w:tcPr>
            <w:tcW w:w="1530" w:type="dxa"/>
          </w:tcPr>
          <w:p w:rsidR="00B84124" w:rsidRPr="00420D08" w:rsidRDefault="00420D08" w:rsidP="00A107F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420D0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9(3)</w:t>
            </w:r>
            <w:r w:rsidR="001541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420D0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E342DF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B84124" w:rsidRPr="005073C2" w:rsidRDefault="00E342DF" w:rsidP="00D73B9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F2873">
              <w:rPr>
                <w:b/>
                <w:iCs/>
                <w:sz w:val="18"/>
                <w:szCs w:val="18"/>
              </w:rPr>
              <w:t>Test</w:t>
            </w:r>
            <w:r w:rsidRPr="0083406B">
              <w:rPr>
                <w:iCs/>
                <w:sz w:val="18"/>
                <w:szCs w:val="18"/>
              </w:rPr>
              <w:t xml:space="preserve"> a</w:t>
            </w:r>
            <w:r>
              <w:rPr>
                <w:iCs/>
                <w:sz w:val="18"/>
                <w:szCs w:val="18"/>
              </w:rPr>
              <w:t>n agreed-upon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4A5C4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 w:rsidR="00D73B96">
              <w:rPr>
                <w:iCs/>
                <w:sz w:val="18"/>
                <w:szCs w:val="18"/>
              </w:rPr>
              <w:t xml:space="preserve">sample </w:t>
            </w:r>
            <w:r w:rsidRPr="0083406B">
              <w:rPr>
                <w:iCs/>
                <w:sz w:val="18"/>
                <w:szCs w:val="18"/>
              </w:rPr>
              <w:t xml:space="preserve">of </w:t>
            </w:r>
            <w:r w:rsidR="00D73B96">
              <w:rPr>
                <w:iCs/>
                <w:sz w:val="18"/>
                <w:szCs w:val="18"/>
              </w:rPr>
              <w:t>the cryptographic</w:t>
            </w:r>
            <w:r w:rsidRPr="0083406B">
              <w:rPr>
                <w:iCs/>
                <w:sz w:val="18"/>
                <w:szCs w:val="18"/>
              </w:rPr>
              <w:t xml:space="preserve"> mechanisms </w:t>
            </w:r>
            <w:r w:rsidR="00D73B96">
              <w:rPr>
                <w:iCs/>
                <w:sz w:val="18"/>
                <w:szCs w:val="18"/>
              </w:rPr>
              <w:t xml:space="preserve">and their configuration settings </w:t>
            </w:r>
            <w:r w:rsidR="00552874">
              <w:rPr>
                <w:iCs/>
                <w:sz w:val="18"/>
                <w:szCs w:val="18"/>
              </w:rPr>
              <w:t>identified in AU-9(3)</w:t>
            </w:r>
            <w:r w:rsidR="001541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</w:t>
            </w:r>
            <w:r w:rsidR="00D73B96">
              <w:rPr>
                <w:iCs/>
                <w:sz w:val="18"/>
                <w:szCs w:val="18"/>
              </w:rPr>
              <w:t>1</w:t>
            </w:r>
            <w:r w:rsidRPr="0083406B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4A5C4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83406B">
              <w:rPr>
                <w:iCs/>
                <w:sz w:val="18"/>
                <w:szCs w:val="18"/>
              </w:rPr>
              <w:t xml:space="preserve"> testing </w:t>
            </w:r>
            <w:r>
              <w:rPr>
                <w:iCs/>
                <w:sz w:val="18"/>
                <w:szCs w:val="18"/>
              </w:rPr>
              <w:t xml:space="preserve">for evidence </w:t>
            </w:r>
            <w:r w:rsidRPr="0083406B">
              <w:rPr>
                <w:iCs/>
                <w:sz w:val="18"/>
                <w:szCs w:val="18"/>
              </w:rPr>
              <w:t>that the</w:t>
            </w:r>
            <w:r>
              <w:rPr>
                <w:iCs/>
                <w:sz w:val="18"/>
                <w:szCs w:val="18"/>
              </w:rPr>
              <w:t>se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mechanisms are operating as intended.</w:t>
            </w:r>
            <w:r w:rsidR="00B8412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84124" w:rsidRPr="005073C2" w:rsidTr="00A107FB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B84124" w:rsidRPr="005073C2" w:rsidRDefault="00B84124" w:rsidP="00A107F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B1393" w:rsidRDefault="007B139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B84124" w:rsidRPr="005073C2" w:rsidTr="00A107FB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B84124" w:rsidRPr="005073C2" w:rsidRDefault="00B84124" w:rsidP="00A107FB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B84124" w:rsidRPr="005073C2" w:rsidTr="00A107FB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B84124" w:rsidRPr="005073C2" w:rsidRDefault="00B84124" w:rsidP="00A107F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3406F1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84124" w:rsidRPr="003111F5" w:rsidTr="00A107FB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84124" w:rsidRPr="0052441C" w:rsidRDefault="00B84124" w:rsidP="00A107F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AU-9(4)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84124" w:rsidRPr="0052441C" w:rsidRDefault="00B84124" w:rsidP="00A107FB">
            <w:pPr>
              <w:pStyle w:val="control-name"/>
              <w:spacing w:before="120"/>
              <w:rPr>
                <w:highlight w:val="yellow"/>
              </w:rPr>
            </w:pPr>
            <w:r>
              <w:t>PROTECTION OF AUDIT INFORMATION</w:t>
            </w:r>
          </w:p>
        </w:tc>
      </w:tr>
      <w:tr w:rsidR="00B84124" w:rsidRPr="005073C2" w:rsidTr="00A107FB">
        <w:trPr>
          <w:cantSplit/>
          <w:trHeight w:val="3244"/>
        </w:trPr>
        <w:tc>
          <w:tcPr>
            <w:tcW w:w="1530" w:type="dxa"/>
          </w:tcPr>
          <w:p w:rsidR="003406F1" w:rsidRDefault="003406F1" w:rsidP="00A107F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84124" w:rsidRDefault="00B84124" w:rsidP="00A107F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AU-9(4).1</w:t>
            </w:r>
          </w:p>
          <w:p w:rsidR="00AC544E" w:rsidRDefault="00AC544E" w:rsidP="00A107F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AU-9(4).1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84124" w:rsidRDefault="00B84124" w:rsidP="00A107FB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84124" w:rsidRPr="0052441C" w:rsidRDefault="00B84124" w:rsidP="00A107F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AU-9(4).1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B84124" w:rsidRPr="0052441C" w:rsidRDefault="00B84124" w:rsidP="00A107F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84124" w:rsidRPr="0052441C" w:rsidRDefault="00B84124" w:rsidP="00A107F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 :</w:t>
            </w:r>
          </w:p>
          <w:p w:rsidR="00B84124" w:rsidRPr="0052441C" w:rsidRDefault="00B84124" w:rsidP="00B84124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sz w:val="20"/>
              </w:rPr>
            </w:pPr>
            <w:r w:rsidRPr="0052441C">
              <w:rPr>
                <w:i/>
                <w:iCs/>
                <w:sz w:val="20"/>
              </w:rPr>
              <w:t>t</w:t>
            </w:r>
            <w:r w:rsidRPr="0052441C">
              <w:rPr>
                <w:bCs/>
                <w:i/>
                <w:sz w:val="20"/>
              </w:rPr>
              <w:t>he organization authorizes access to management of audit functionality to only a limited subset of privileged users; and</w:t>
            </w:r>
          </w:p>
          <w:p w:rsidR="00B84124" w:rsidRPr="0052441C" w:rsidRDefault="00B84124" w:rsidP="00B84124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52441C">
              <w:rPr>
                <w:i/>
                <w:sz w:val="20"/>
                <w:szCs w:val="20"/>
              </w:rPr>
              <w:t>the</w:t>
            </w:r>
            <w:proofErr w:type="gramEnd"/>
            <w:r w:rsidRPr="0052441C">
              <w:rPr>
                <w:i/>
                <w:sz w:val="20"/>
                <w:szCs w:val="20"/>
              </w:rPr>
              <w:t xml:space="preserve"> organization protects the audit records of non-local accesses to privileged accounts and the execution of privileged functions.</w:t>
            </w:r>
          </w:p>
          <w:p w:rsidR="00B84124" w:rsidRPr="003627AA" w:rsidRDefault="00B84124" w:rsidP="00A107F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627A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84124" w:rsidRPr="003627AA" w:rsidRDefault="00B84124" w:rsidP="00A107FB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62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62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627AA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protection of audit information; access control policy and procedures; information system design documentation; information system configuration settings and associated documentation, information system audit records; other relevant documents or records].</w:t>
            </w:r>
          </w:p>
          <w:p w:rsidR="00B84124" w:rsidRPr="0052441C" w:rsidRDefault="00B84124" w:rsidP="00A107FB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D2530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D2530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2530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2530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D2530B">
              <w:rPr>
                <w:rFonts w:ascii="Arial" w:hAnsi="Arial" w:cs="Arial"/>
                <w:iCs/>
                <w:sz w:val="16"/>
                <w:szCs w:val="16"/>
              </w:rPr>
              <w:t>rganizational personnel with auditing and accountability responsibilities].</w:t>
            </w:r>
          </w:p>
        </w:tc>
      </w:tr>
      <w:tr w:rsidR="00B84124" w:rsidRPr="005073C2" w:rsidTr="00A107FB">
        <w:trPr>
          <w:cantSplit/>
        </w:trPr>
        <w:tc>
          <w:tcPr>
            <w:tcW w:w="8640" w:type="dxa"/>
            <w:gridSpan w:val="2"/>
          </w:tcPr>
          <w:p w:rsidR="00B84124" w:rsidRPr="005073C2" w:rsidRDefault="00B84124" w:rsidP="00A107F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B84124" w:rsidRPr="002F5405" w:rsidTr="00A107F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84124" w:rsidRPr="005073C2" w:rsidRDefault="00B84124" w:rsidP="00A107FB"/>
        </w:tc>
        <w:tc>
          <w:tcPr>
            <w:tcW w:w="7110" w:type="dxa"/>
            <w:tcBorders>
              <w:bottom w:val="single" w:sz="4" w:space="0" w:color="auto"/>
            </w:tcBorders>
          </w:tcPr>
          <w:p w:rsidR="00B84124" w:rsidRPr="005073C2" w:rsidRDefault="00B84124" w:rsidP="00A107F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84124" w:rsidRPr="005073C2" w:rsidRDefault="00B84124" w:rsidP="00A107F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0140E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B84124" w:rsidRPr="005073C2" w:rsidRDefault="00B84124" w:rsidP="00A107F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A107F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05F6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AC-6, </w:t>
            </w:r>
            <w:r w:rsidR="00240CA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AU-11, </w:t>
            </w:r>
            <w:r w:rsidR="00605F66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B84124" w:rsidRPr="002F5405" w:rsidRDefault="00B84124" w:rsidP="00A107F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61DA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B84124" w:rsidRPr="005073C2" w:rsidTr="00A107F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84124" w:rsidRPr="005073C2" w:rsidRDefault="00B84124" w:rsidP="00A107F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84124" w:rsidRPr="005073C2" w:rsidRDefault="00B84124" w:rsidP="003406F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FB4754" w:rsidRPr="005073C2" w:rsidTr="00A107FB">
        <w:trPr>
          <w:cantSplit/>
        </w:trPr>
        <w:tc>
          <w:tcPr>
            <w:tcW w:w="1530" w:type="dxa"/>
          </w:tcPr>
          <w:p w:rsidR="00FB4754" w:rsidRDefault="00FB4754" w:rsidP="00B839D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AU-9(4).1.1.1</w:t>
            </w:r>
          </w:p>
        </w:tc>
        <w:tc>
          <w:tcPr>
            <w:tcW w:w="7110" w:type="dxa"/>
          </w:tcPr>
          <w:p w:rsidR="00FB4754" w:rsidRPr="00FB4754" w:rsidRDefault="00FB4754" w:rsidP="00FB475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audit and accountability policy, procedures addressing protection of audit information, security plan, information system design documentation,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subset of privileged users (by name, position, or role)</w:t>
            </w:r>
            <w:r w:rsidR="001529BF">
              <w:rPr>
                <w:iCs/>
                <w:sz w:val="18"/>
                <w:szCs w:val="18"/>
              </w:rPr>
              <w:t xml:space="preserve"> to be authorized access to manage audit functions for the information system.</w:t>
            </w:r>
          </w:p>
        </w:tc>
      </w:tr>
      <w:tr w:rsidR="00B84124" w:rsidRPr="005073C2" w:rsidTr="00A107FB">
        <w:trPr>
          <w:cantSplit/>
        </w:trPr>
        <w:tc>
          <w:tcPr>
            <w:tcW w:w="1530" w:type="dxa"/>
          </w:tcPr>
          <w:p w:rsidR="00B84124" w:rsidRPr="00607B02" w:rsidRDefault="00B839D9" w:rsidP="001529B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="00B84124" w:rsidRPr="00607B0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9(4)</w:t>
            </w:r>
            <w:r w:rsidR="00B84124" w:rsidRPr="00607B02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1529BF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B84124" w:rsidRPr="005073C2" w:rsidRDefault="001462BE" w:rsidP="0099536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3CC7">
              <w:rPr>
                <w:b/>
                <w:iCs/>
                <w:sz w:val="18"/>
                <w:szCs w:val="18"/>
              </w:rPr>
              <w:t>Examine</w:t>
            </w:r>
            <w:r w:rsidRPr="00923068">
              <w:rPr>
                <w:b/>
                <w:iCs/>
                <w:sz w:val="18"/>
                <w:szCs w:val="18"/>
              </w:rPr>
              <w:t xml:space="preserve"> </w:t>
            </w:r>
            <w:r w:rsidR="00C35EAF">
              <w:rPr>
                <w:iCs/>
                <w:sz w:val="18"/>
                <w:szCs w:val="18"/>
              </w:rPr>
              <w:t xml:space="preserve">security plan, </w:t>
            </w:r>
            <w:r w:rsidRPr="00EF3CC7">
              <w:rPr>
                <w:iCs/>
                <w:sz w:val="18"/>
                <w:szCs w:val="18"/>
              </w:rPr>
              <w:t>information system design documentation</w:t>
            </w:r>
            <w:r>
              <w:rPr>
                <w:iCs/>
                <w:sz w:val="18"/>
                <w:szCs w:val="18"/>
              </w:rPr>
              <w:t>, or other relevant documents;</w:t>
            </w:r>
            <w:r w:rsidRPr="00923068">
              <w:rPr>
                <w:iCs/>
                <w:sz w:val="18"/>
                <w:szCs w:val="18"/>
              </w:rPr>
              <w:t xml:space="preserve"> [</w:t>
            </w:r>
            <w:r w:rsidRPr="00923068">
              <w:rPr>
                <w:i/>
                <w:iCs/>
                <w:sz w:val="18"/>
                <w:szCs w:val="18"/>
              </w:rPr>
              <w:t>reviewing</w:t>
            </w:r>
            <w:r w:rsidRPr="00923068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</w:t>
            </w:r>
            <w:r w:rsidR="001529BF">
              <w:rPr>
                <w:iCs/>
                <w:sz w:val="18"/>
                <w:szCs w:val="18"/>
              </w:rPr>
              <w:t xml:space="preserve">automated mechanisms and their configuration settings </w:t>
            </w:r>
            <w:r>
              <w:rPr>
                <w:iCs/>
                <w:sz w:val="18"/>
                <w:szCs w:val="18"/>
              </w:rPr>
              <w:t xml:space="preserve">to be employed to authorize access </w:t>
            </w:r>
            <w:r w:rsidR="00CF6EB7">
              <w:rPr>
                <w:iCs/>
                <w:sz w:val="18"/>
                <w:szCs w:val="18"/>
              </w:rPr>
              <w:t>for managing</w:t>
            </w:r>
            <w:r>
              <w:rPr>
                <w:iCs/>
                <w:sz w:val="18"/>
                <w:szCs w:val="18"/>
              </w:rPr>
              <w:t xml:space="preserve"> audit functions to only </w:t>
            </w:r>
            <w:r w:rsidR="001529BF">
              <w:rPr>
                <w:iCs/>
                <w:sz w:val="18"/>
                <w:szCs w:val="18"/>
              </w:rPr>
              <w:t>the</w:t>
            </w:r>
            <w:r w:rsidR="00C47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privileged users</w:t>
            </w:r>
            <w:r w:rsidR="001529BF">
              <w:rPr>
                <w:iCs/>
                <w:sz w:val="18"/>
                <w:szCs w:val="18"/>
              </w:rPr>
              <w:t xml:space="preserve"> identified in AU-9(4).1.1.1</w:t>
            </w:r>
            <w:r>
              <w:rPr>
                <w:iCs/>
                <w:sz w:val="18"/>
                <w:szCs w:val="18"/>
              </w:rPr>
              <w:t>.</w:t>
            </w:r>
            <w:r w:rsidR="00B8412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C47909" w:rsidRPr="005073C2" w:rsidTr="00A107FB">
        <w:trPr>
          <w:cantSplit/>
        </w:trPr>
        <w:tc>
          <w:tcPr>
            <w:tcW w:w="1530" w:type="dxa"/>
          </w:tcPr>
          <w:p w:rsidR="00C47909" w:rsidRPr="00607B02" w:rsidRDefault="00C47909" w:rsidP="00C47909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607B0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9(4)</w:t>
            </w:r>
            <w:r w:rsidRPr="00607B02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C47909" w:rsidRPr="005073C2" w:rsidRDefault="00C47909" w:rsidP="00EA364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85152">
              <w:rPr>
                <w:b/>
                <w:iCs/>
                <w:sz w:val="18"/>
                <w:szCs w:val="18"/>
              </w:rPr>
              <w:t>Examine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250CBC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</w:t>
            </w:r>
            <w:r w:rsidRPr="000140E7">
              <w:rPr>
                <w:iCs/>
                <w:sz w:val="18"/>
                <w:szCs w:val="18"/>
              </w:rPr>
              <w:t>automated mechanisms identified in AU-9(4).1.1.2; [</w:t>
            </w:r>
            <w:r w:rsidRPr="000140E7">
              <w:rPr>
                <w:i/>
                <w:iCs/>
                <w:sz w:val="18"/>
                <w:szCs w:val="18"/>
              </w:rPr>
              <w:t>reviewing</w:t>
            </w:r>
            <w:r w:rsidRPr="000140E7">
              <w:rPr>
                <w:iCs/>
                <w:sz w:val="18"/>
                <w:szCs w:val="18"/>
              </w:rPr>
              <w:t>] for evidence that these m</w:t>
            </w:r>
            <w:r>
              <w:rPr>
                <w:iCs/>
                <w:sz w:val="18"/>
                <w:szCs w:val="18"/>
              </w:rPr>
              <w:t>echanisms are configured as identified in AU-9(4).1.1.2.</w:t>
            </w:r>
          </w:p>
        </w:tc>
      </w:tr>
      <w:tr w:rsidR="00B84124" w:rsidRPr="005073C2" w:rsidTr="00A107FB">
        <w:trPr>
          <w:cantSplit/>
        </w:trPr>
        <w:tc>
          <w:tcPr>
            <w:tcW w:w="1530" w:type="dxa"/>
          </w:tcPr>
          <w:p w:rsidR="00B84124" w:rsidRPr="00607B02" w:rsidRDefault="001462BE" w:rsidP="00C47909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607B0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9(4)</w:t>
            </w:r>
            <w:r w:rsidRPr="00607B02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C47909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B84124" w:rsidRPr="005073C2" w:rsidRDefault="008659F6" w:rsidP="00911CB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B563B">
              <w:rPr>
                <w:b/>
                <w:iCs/>
                <w:sz w:val="18"/>
                <w:szCs w:val="18"/>
              </w:rPr>
              <w:t>Examine</w:t>
            </w:r>
            <w:r w:rsidRPr="00AB563B">
              <w:rPr>
                <w:iCs/>
                <w:sz w:val="18"/>
                <w:szCs w:val="18"/>
              </w:rPr>
              <w:t xml:space="preserve"> access authorizations for an agreed-upon [</w:t>
            </w:r>
            <w:r w:rsidRPr="00B51237">
              <w:rPr>
                <w:i/>
                <w:iCs/>
                <w:sz w:val="18"/>
                <w:szCs w:val="18"/>
              </w:rPr>
              <w:t>basic</w:t>
            </w:r>
            <w:r w:rsidRPr="00AB563B">
              <w:rPr>
                <w:iCs/>
                <w:sz w:val="18"/>
                <w:szCs w:val="18"/>
              </w:rPr>
              <w:t>] sample of</w:t>
            </w:r>
            <w:r w:rsidR="00C47909">
              <w:rPr>
                <w:iCs/>
                <w:sz w:val="18"/>
                <w:szCs w:val="18"/>
              </w:rPr>
              <w:t xml:space="preserve"> </w:t>
            </w:r>
            <w:r w:rsidRPr="00AB563B">
              <w:rPr>
                <w:iCs/>
                <w:sz w:val="18"/>
                <w:szCs w:val="18"/>
              </w:rPr>
              <w:t>user</w:t>
            </w:r>
            <w:r w:rsidR="00B51237">
              <w:rPr>
                <w:iCs/>
                <w:sz w:val="18"/>
                <w:szCs w:val="18"/>
              </w:rPr>
              <w:t xml:space="preserve"> account</w:t>
            </w:r>
            <w:r w:rsidRPr="00AB563B">
              <w:rPr>
                <w:iCs/>
                <w:sz w:val="18"/>
                <w:szCs w:val="18"/>
              </w:rPr>
              <w:t>s</w:t>
            </w:r>
            <w:r w:rsidR="00B51237">
              <w:rPr>
                <w:iCs/>
                <w:sz w:val="18"/>
                <w:szCs w:val="18"/>
              </w:rPr>
              <w:t xml:space="preserve"> configured to manage audit functions for the information system</w:t>
            </w:r>
            <w:r w:rsidRPr="00AB563B">
              <w:rPr>
                <w:iCs/>
                <w:sz w:val="18"/>
                <w:szCs w:val="18"/>
              </w:rPr>
              <w:t>; [</w:t>
            </w:r>
            <w:r w:rsidRPr="00AB563B">
              <w:rPr>
                <w:i/>
                <w:iCs/>
                <w:sz w:val="18"/>
                <w:szCs w:val="18"/>
              </w:rPr>
              <w:t>reviewing</w:t>
            </w:r>
            <w:r w:rsidRPr="00AB563B">
              <w:rPr>
                <w:iCs/>
                <w:sz w:val="18"/>
                <w:szCs w:val="18"/>
              </w:rPr>
              <w:t>] for evidence that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B51237">
              <w:rPr>
                <w:iCs/>
                <w:sz w:val="18"/>
                <w:szCs w:val="18"/>
              </w:rPr>
              <w:t xml:space="preserve">access to audit management functions is authorized and limited to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B51237">
              <w:rPr>
                <w:iCs/>
                <w:sz w:val="18"/>
                <w:szCs w:val="18"/>
              </w:rPr>
              <w:t>privileged users</w:t>
            </w:r>
            <w:r>
              <w:rPr>
                <w:iCs/>
                <w:sz w:val="18"/>
                <w:szCs w:val="18"/>
              </w:rPr>
              <w:t xml:space="preserve"> identified in A</w:t>
            </w:r>
            <w:r w:rsidR="00911CBE">
              <w:rPr>
                <w:iCs/>
                <w:sz w:val="18"/>
                <w:szCs w:val="18"/>
              </w:rPr>
              <w:t>U</w:t>
            </w:r>
            <w:r>
              <w:rPr>
                <w:iCs/>
                <w:sz w:val="18"/>
                <w:szCs w:val="18"/>
              </w:rPr>
              <w:t>-9(4)</w:t>
            </w:r>
            <w:r w:rsidRPr="00AB563B">
              <w:rPr>
                <w:iCs/>
                <w:sz w:val="18"/>
                <w:szCs w:val="18"/>
              </w:rPr>
              <w:t>.1.1.1.</w:t>
            </w:r>
          </w:p>
        </w:tc>
      </w:tr>
      <w:tr w:rsidR="00B84124" w:rsidRPr="005073C2" w:rsidTr="00A107F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84124" w:rsidRPr="00607B02" w:rsidRDefault="00A51FDC" w:rsidP="001D63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607B0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9(4)</w:t>
            </w:r>
            <w:r w:rsidRPr="00607B02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1D638B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84124" w:rsidRPr="005073C2" w:rsidRDefault="000B5E8D" w:rsidP="00995365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891EFC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responsible for authorizing access to audit management functions for the information system;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further evidence that the </w:t>
            </w:r>
            <w:r w:rsidR="00995365">
              <w:rPr>
                <w:iCs/>
                <w:sz w:val="18"/>
                <w:szCs w:val="18"/>
              </w:rPr>
              <w:t>mechanisms and configurations</w:t>
            </w:r>
            <w:r>
              <w:rPr>
                <w:iCs/>
                <w:sz w:val="18"/>
                <w:szCs w:val="18"/>
              </w:rPr>
              <w:t xml:space="preserve"> identified in AU-9(4).1.1.2 are being applied</w:t>
            </w:r>
            <w:r w:rsidR="00A51FDC">
              <w:rPr>
                <w:iCs/>
                <w:sz w:val="18"/>
                <w:szCs w:val="18"/>
              </w:rPr>
              <w:t>.</w:t>
            </w:r>
          </w:p>
        </w:tc>
      </w:tr>
      <w:tr w:rsidR="007B1393" w:rsidRPr="005073C2" w:rsidTr="007B1393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B1393" w:rsidRDefault="007B1393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B1393" w:rsidRPr="008D7BED" w:rsidRDefault="007B139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84124" w:rsidRPr="005073C2" w:rsidTr="00AF7572">
        <w:trPr>
          <w:cantSplit/>
        </w:trPr>
        <w:tc>
          <w:tcPr>
            <w:tcW w:w="1530" w:type="dxa"/>
          </w:tcPr>
          <w:p w:rsidR="00B84124" w:rsidRPr="005073C2" w:rsidRDefault="00B84124" w:rsidP="00AF757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="00AF7572"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="00AF7572" w:rsidRPr="00607B0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AF7572">
              <w:rPr>
                <w:rFonts w:ascii="Arial" w:hAnsi="Arial" w:cs="Arial"/>
                <w:b/>
                <w:iCs/>
                <w:sz w:val="16"/>
                <w:szCs w:val="16"/>
              </w:rPr>
              <w:t>9(4).1.2.1</w:t>
            </w:r>
          </w:p>
        </w:tc>
        <w:tc>
          <w:tcPr>
            <w:tcW w:w="7110" w:type="dxa"/>
          </w:tcPr>
          <w:p w:rsidR="00B84124" w:rsidRPr="005073C2" w:rsidRDefault="0044178C" w:rsidP="00EE5D00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EF3CC7">
              <w:rPr>
                <w:b/>
                <w:iCs/>
                <w:sz w:val="18"/>
                <w:szCs w:val="18"/>
              </w:rPr>
              <w:t>Examine</w:t>
            </w:r>
            <w:r w:rsidRPr="00923068">
              <w:rPr>
                <w:b/>
                <w:iCs/>
                <w:sz w:val="18"/>
                <w:szCs w:val="18"/>
              </w:rPr>
              <w:t xml:space="preserve"> </w:t>
            </w:r>
            <w:r w:rsidR="00EE5D00">
              <w:rPr>
                <w:iCs/>
                <w:sz w:val="18"/>
                <w:szCs w:val="18"/>
              </w:rPr>
              <w:t xml:space="preserve">security plan, </w:t>
            </w:r>
            <w:r w:rsidRPr="00EF3CC7">
              <w:rPr>
                <w:iCs/>
                <w:sz w:val="18"/>
                <w:szCs w:val="18"/>
              </w:rPr>
              <w:t>information system design documentation</w:t>
            </w:r>
            <w:r>
              <w:rPr>
                <w:iCs/>
                <w:sz w:val="18"/>
                <w:szCs w:val="18"/>
              </w:rPr>
              <w:t>, or other relevant documents;</w:t>
            </w:r>
            <w:r w:rsidRPr="00923068">
              <w:rPr>
                <w:iCs/>
                <w:sz w:val="18"/>
                <w:szCs w:val="18"/>
              </w:rPr>
              <w:t xml:space="preserve"> [</w:t>
            </w:r>
            <w:r w:rsidRPr="00923068">
              <w:rPr>
                <w:i/>
                <w:iCs/>
                <w:sz w:val="18"/>
                <w:szCs w:val="18"/>
              </w:rPr>
              <w:t>reviewing</w:t>
            </w:r>
            <w:r w:rsidRPr="00923068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</w:t>
            </w:r>
            <w:r w:rsidR="00EE5D00">
              <w:rPr>
                <w:iCs/>
                <w:sz w:val="18"/>
                <w:szCs w:val="18"/>
              </w:rPr>
              <w:t xml:space="preserve">automated mechanisms and their configuration settings </w:t>
            </w:r>
            <w:r>
              <w:rPr>
                <w:iCs/>
                <w:sz w:val="18"/>
                <w:szCs w:val="18"/>
              </w:rPr>
              <w:t>to be employed to protect the audit records of non-local accesses to privileged accounts and the execution of privileged functions.</w:t>
            </w:r>
            <w:r w:rsidR="00B8412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="00B84124"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AF7572" w:rsidRPr="005073C2" w:rsidTr="00AF7572">
        <w:trPr>
          <w:cantSplit/>
        </w:trPr>
        <w:tc>
          <w:tcPr>
            <w:tcW w:w="1530" w:type="dxa"/>
          </w:tcPr>
          <w:p w:rsidR="00AF7572" w:rsidRDefault="001679B7" w:rsidP="00A107F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607B0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9(4).1.2.2</w:t>
            </w:r>
          </w:p>
        </w:tc>
        <w:tc>
          <w:tcPr>
            <w:tcW w:w="7110" w:type="dxa"/>
          </w:tcPr>
          <w:p w:rsidR="00AF7572" w:rsidRDefault="001679B7" w:rsidP="00EE5D0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E85152">
              <w:rPr>
                <w:b/>
                <w:iCs/>
                <w:sz w:val="18"/>
                <w:szCs w:val="18"/>
              </w:rPr>
              <w:t>Examine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250CBC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EE5D00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the </w:t>
            </w:r>
            <w:r w:rsidR="00EE5D00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mechanisms identified in AU-9(4).1.2.1</w:t>
            </w:r>
            <w:r w:rsidRPr="0083406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250CBC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</w:t>
            </w:r>
            <w:r w:rsidR="00EE5D00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mechanisms are configured as identified in AU-9(4).1.2.1.</w:t>
            </w:r>
          </w:p>
        </w:tc>
      </w:tr>
      <w:tr w:rsidR="00AF7572" w:rsidRPr="005073C2" w:rsidTr="00A107F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F7572" w:rsidRDefault="001679B7" w:rsidP="00A107F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AU</w:t>
            </w:r>
            <w:r w:rsidRPr="00607B0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9(4).1.2.3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F7572" w:rsidRDefault="001679B7" w:rsidP="00EE5D0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automated mechanisms and their configuration settings identified in A</w:t>
            </w:r>
            <w:r w:rsidR="00EE5D00">
              <w:rPr>
                <w:iCs/>
                <w:sz w:val="18"/>
                <w:szCs w:val="18"/>
              </w:rPr>
              <w:t>U</w:t>
            </w:r>
            <w:r>
              <w:rPr>
                <w:iCs/>
                <w:sz w:val="18"/>
                <w:szCs w:val="18"/>
              </w:rPr>
              <w:t>-9(4).1.2.1;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</w:t>
            </w:r>
            <w:r w:rsidRPr="000F5909">
              <w:rPr>
                <w:iCs/>
                <w:sz w:val="18"/>
                <w:szCs w:val="18"/>
              </w:rPr>
              <w:t>that the</w:t>
            </w:r>
            <w:r>
              <w:rPr>
                <w:iCs/>
                <w:sz w:val="18"/>
                <w:szCs w:val="18"/>
              </w:rPr>
              <w:t>se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mechanisms are operating as intended.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D31" w:rsidRDefault="00FB7D31" w:rsidP="00F351C8">
      <w:r>
        <w:separator/>
      </w:r>
    </w:p>
  </w:endnote>
  <w:endnote w:type="continuationSeparator" w:id="0">
    <w:p w:rsidR="00FB7D31" w:rsidRDefault="00FB7D3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254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3406F1" w:rsidRPr="003406F1" w:rsidRDefault="003406F1">
            <w:pPr>
              <w:pStyle w:val="Footer"/>
              <w:jc w:val="center"/>
              <w:rPr>
                <w:sz w:val="20"/>
                <w:szCs w:val="20"/>
              </w:rPr>
            </w:pPr>
            <w:r w:rsidRPr="003406F1">
              <w:rPr>
                <w:sz w:val="20"/>
                <w:szCs w:val="20"/>
              </w:rPr>
              <w:t>Initial Public Draft</w:t>
            </w:r>
          </w:p>
          <w:p w:rsidR="003406F1" w:rsidRPr="003406F1" w:rsidRDefault="003406F1">
            <w:pPr>
              <w:pStyle w:val="Footer"/>
              <w:jc w:val="center"/>
              <w:rPr>
                <w:sz w:val="20"/>
                <w:szCs w:val="20"/>
              </w:rPr>
            </w:pPr>
            <w:r w:rsidRPr="003406F1">
              <w:rPr>
                <w:sz w:val="20"/>
                <w:szCs w:val="20"/>
              </w:rPr>
              <w:t xml:space="preserve">Page </w:t>
            </w:r>
            <w:r w:rsidR="00292413" w:rsidRPr="003406F1">
              <w:rPr>
                <w:b/>
                <w:sz w:val="20"/>
                <w:szCs w:val="20"/>
              </w:rPr>
              <w:fldChar w:fldCharType="begin"/>
            </w:r>
            <w:r w:rsidRPr="003406F1">
              <w:rPr>
                <w:b/>
                <w:sz w:val="20"/>
                <w:szCs w:val="20"/>
              </w:rPr>
              <w:instrText xml:space="preserve"> PAGE </w:instrText>
            </w:r>
            <w:r w:rsidR="00292413" w:rsidRPr="003406F1">
              <w:rPr>
                <w:b/>
                <w:sz w:val="20"/>
                <w:szCs w:val="20"/>
              </w:rPr>
              <w:fldChar w:fldCharType="separate"/>
            </w:r>
            <w:r w:rsidR="00154186">
              <w:rPr>
                <w:b/>
                <w:noProof/>
                <w:sz w:val="20"/>
                <w:szCs w:val="20"/>
              </w:rPr>
              <w:t>1</w:t>
            </w:r>
            <w:r w:rsidR="00292413" w:rsidRPr="003406F1">
              <w:rPr>
                <w:b/>
                <w:sz w:val="20"/>
                <w:szCs w:val="20"/>
              </w:rPr>
              <w:fldChar w:fldCharType="end"/>
            </w:r>
            <w:r w:rsidRPr="003406F1">
              <w:rPr>
                <w:sz w:val="20"/>
                <w:szCs w:val="20"/>
              </w:rPr>
              <w:t xml:space="preserve"> of </w:t>
            </w:r>
            <w:r w:rsidR="00292413" w:rsidRPr="003406F1">
              <w:rPr>
                <w:b/>
                <w:sz w:val="20"/>
                <w:szCs w:val="20"/>
              </w:rPr>
              <w:fldChar w:fldCharType="begin"/>
            </w:r>
            <w:r w:rsidRPr="003406F1">
              <w:rPr>
                <w:b/>
                <w:sz w:val="20"/>
                <w:szCs w:val="20"/>
              </w:rPr>
              <w:instrText xml:space="preserve"> NUMPAGES  </w:instrText>
            </w:r>
            <w:r w:rsidR="00292413" w:rsidRPr="003406F1">
              <w:rPr>
                <w:b/>
                <w:sz w:val="20"/>
                <w:szCs w:val="20"/>
              </w:rPr>
              <w:fldChar w:fldCharType="separate"/>
            </w:r>
            <w:r w:rsidR="00154186">
              <w:rPr>
                <w:b/>
                <w:noProof/>
                <w:sz w:val="20"/>
                <w:szCs w:val="20"/>
              </w:rPr>
              <w:t>7</w:t>
            </w:r>
            <w:r w:rsidR="00292413" w:rsidRPr="003406F1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3406F1" w:rsidRDefault="003406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D31" w:rsidRDefault="00FB7D31" w:rsidP="00F351C8">
      <w:r>
        <w:separator/>
      </w:r>
    </w:p>
  </w:footnote>
  <w:footnote w:type="continuationSeparator" w:id="0">
    <w:p w:rsidR="00FB7D31" w:rsidRDefault="00FB7D3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6F1" w:rsidRPr="003406F1" w:rsidRDefault="003406F1">
    <w:pPr>
      <w:pStyle w:val="Header"/>
      <w:rPr>
        <w:sz w:val="20"/>
        <w:szCs w:val="20"/>
      </w:rPr>
    </w:pPr>
    <w:r w:rsidRPr="003406F1">
      <w:rPr>
        <w:sz w:val="20"/>
        <w:szCs w:val="20"/>
      </w:rPr>
      <w:t>Assessment Case:  AU-9 Protection of Audit Information</w:t>
    </w:r>
  </w:p>
  <w:p w:rsidR="003406F1" w:rsidRDefault="003406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387AF7"/>
    <w:multiLevelType w:val="hybridMultilevel"/>
    <w:tmpl w:val="D5B667EE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033542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57E4E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D78D9"/>
    <w:multiLevelType w:val="hybridMultilevel"/>
    <w:tmpl w:val="D5B667EE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2D69D1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D1ECA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  <w:num w:numId="11">
    <w:abstractNumId w:val="13"/>
  </w:num>
  <w:num w:numId="12">
    <w:abstractNumId w:val="10"/>
  </w:num>
  <w:num w:numId="13">
    <w:abstractNumId w:val="8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40E7"/>
    <w:rsid w:val="000218EA"/>
    <w:rsid w:val="0004160C"/>
    <w:rsid w:val="00057C3C"/>
    <w:rsid w:val="00086563"/>
    <w:rsid w:val="000A52CA"/>
    <w:rsid w:val="000B5E8D"/>
    <w:rsid w:val="000C06AF"/>
    <w:rsid w:val="000C1522"/>
    <w:rsid w:val="000F6B86"/>
    <w:rsid w:val="00127B11"/>
    <w:rsid w:val="00135460"/>
    <w:rsid w:val="00144D36"/>
    <w:rsid w:val="001462BE"/>
    <w:rsid w:val="0014794B"/>
    <w:rsid w:val="001529BF"/>
    <w:rsid w:val="00154186"/>
    <w:rsid w:val="00165AA9"/>
    <w:rsid w:val="001679B7"/>
    <w:rsid w:val="00180150"/>
    <w:rsid w:val="0019102D"/>
    <w:rsid w:val="001966C5"/>
    <w:rsid w:val="00197E4E"/>
    <w:rsid w:val="001C3BD4"/>
    <w:rsid w:val="001D18B5"/>
    <w:rsid w:val="001D638B"/>
    <w:rsid w:val="001E2256"/>
    <w:rsid w:val="001E6892"/>
    <w:rsid w:val="001F15B3"/>
    <w:rsid w:val="00211E2E"/>
    <w:rsid w:val="00240CAF"/>
    <w:rsid w:val="00250CBC"/>
    <w:rsid w:val="00284D8A"/>
    <w:rsid w:val="00292413"/>
    <w:rsid w:val="00297C3E"/>
    <w:rsid w:val="002B6A60"/>
    <w:rsid w:val="002F1253"/>
    <w:rsid w:val="002F176A"/>
    <w:rsid w:val="002F5405"/>
    <w:rsid w:val="002F6E98"/>
    <w:rsid w:val="003111F5"/>
    <w:rsid w:val="0031769D"/>
    <w:rsid w:val="003406F1"/>
    <w:rsid w:val="003B6972"/>
    <w:rsid w:val="003E36FA"/>
    <w:rsid w:val="003F20B8"/>
    <w:rsid w:val="00420D08"/>
    <w:rsid w:val="00421C2D"/>
    <w:rsid w:val="0044178C"/>
    <w:rsid w:val="00447E15"/>
    <w:rsid w:val="004569C2"/>
    <w:rsid w:val="004A593A"/>
    <w:rsid w:val="004A5C48"/>
    <w:rsid w:val="004C31E5"/>
    <w:rsid w:val="004C7574"/>
    <w:rsid w:val="00503227"/>
    <w:rsid w:val="00531A1C"/>
    <w:rsid w:val="00532402"/>
    <w:rsid w:val="00552874"/>
    <w:rsid w:val="0055491C"/>
    <w:rsid w:val="00561B81"/>
    <w:rsid w:val="0056266D"/>
    <w:rsid w:val="005D2160"/>
    <w:rsid w:val="005E0988"/>
    <w:rsid w:val="005F621E"/>
    <w:rsid w:val="00605F66"/>
    <w:rsid w:val="0060687C"/>
    <w:rsid w:val="00607B02"/>
    <w:rsid w:val="006147AD"/>
    <w:rsid w:val="00623080"/>
    <w:rsid w:val="006312FB"/>
    <w:rsid w:val="00631CEF"/>
    <w:rsid w:val="00633A07"/>
    <w:rsid w:val="0065175E"/>
    <w:rsid w:val="00663C83"/>
    <w:rsid w:val="006E36E2"/>
    <w:rsid w:val="006F3A36"/>
    <w:rsid w:val="00707F6C"/>
    <w:rsid w:val="00712106"/>
    <w:rsid w:val="007134C8"/>
    <w:rsid w:val="0077106A"/>
    <w:rsid w:val="007B1393"/>
    <w:rsid w:val="007C24B7"/>
    <w:rsid w:val="007C3677"/>
    <w:rsid w:val="007D39C7"/>
    <w:rsid w:val="00804EC0"/>
    <w:rsid w:val="0081301E"/>
    <w:rsid w:val="00815E5B"/>
    <w:rsid w:val="00833E51"/>
    <w:rsid w:val="00835078"/>
    <w:rsid w:val="00854526"/>
    <w:rsid w:val="008659F6"/>
    <w:rsid w:val="00870562"/>
    <w:rsid w:val="00891EFC"/>
    <w:rsid w:val="008A045F"/>
    <w:rsid w:val="008B07A1"/>
    <w:rsid w:val="008C3AB6"/>
    <w:rsid w:val="008E1A58"/>
    <w:rsid w:val="008E5682"/>
    <w:rsid w:val="008F10FE"/>
    <w:rsid w:val="0090735A"/>
    <w:rsid w:val="00910D80"/>
    <w:rsid w:val="00911CBE"/>
    <w:rsid w:val="00920EAA"/>
    <w:rsid w:val="00927DC8"/>
    <w:rsid w:val="009479EC"/>
    <w:rsid w:val="00994ECD"/>
    <w:rsid w:val="00995365"/>
    <w:rsid w:val="009A1DB4"/>
    <w:rsid w:val="009C1C4E"/>
    <w:rsid w:val="009C2301"/>
    <w:rsid w:val="009C2FBC"/>
    <w:rsid w:val="009F248F"/>
    <w:rsid w:val="00A107FB"/>
    <w:rsid w:val="00A45573"/>
    <w:rsid w:val="00A51FDC"/>
    <w:rsid w:val="00A5556B"/>
    <w:rsid w:val="00A55936"/>
    <w:rsid w:val="00A8496B"/>
    <w:rsid w:val="00A865D6"/>
    <w:rsid w:val="00A914AC"/>
    <w:rsid w:val="00AA5ED0"/>
    <w:rsid w:val="00AC544E"/>
    <w:rsid w:val="00AD1D47"/>
    <w:rsid w:val="00AD46A5"/>
    <w:rsid w:val="00AF2190"/>
    <w:rsid w:val="00AF4B0B"/>
    <w:rsid w:val="00AF7572"/>
    <w:rsid w:val="00B019CA"/>
    <w:rsid w:val="00B501B3"/>
    <w:rsid w:val="00B51237"/>
    <w:rsid w:val="00B576E5"/>
    <w:rsid w:val="00B6655E"/>
    <w:rsid w:val="00B839D9"/>
    <w:rsid w:val="00B84124"/>
    <w:rsid w:val="00BB37B9"/>
    <w:rsid w:val="00BC7BDA"/>
    <w:rsid w:val="00BD69A1"/>
    <w:rsid w:val="00BE0A45"/>
    <w:rsid w:val="00BE0DC9"/>
    <w:rsid w:val="00BE7E4A"/>
    <w:rsid w:val="00BF5841"/>
    <w:rsid w:val="00C04246"/>
    <w:rsid w:val="00C26D2E"/>
    <w:rsid w:val="00C35EAF"/>
    <w:rsid w:val="00C47909"/>
    <w:rsid w:val="00C63379"/>
    <w:rsid w:val="00C70011"/>
    <w:rsid w:val="00C72F37"/>
    <w:rsid w:val="00C935E2"/>
    <w:rsid w:val="00C94713"/>
    <w:rsid w:val="00CA3474"/>
    <w:rsid w:val="00CC1664"/>
    <w:rsid w:val="00CC354B"/>
    <w:rsid w:val="00CE1442"/>
    <w:rsid w:val="00CE2587"/>
    <w:rsid w:val="00CF0893"/>
    <w:rsid w:val="00CF6EB7"/>
    <w:rsid w:val="00D26C97"/>
    <w:rsid w:val="00D4473E"/>
    <w:rsid w:val="00D44996"/>
    <w:rsid w:val="00D449C5"/>
    <w:rsid w:val="00D47B93"/>
    <w:rsid w:val="00D61DAD"/>
    <w:rsid w:val="00D73B96"/>
    <w:rsid w:val="00D8059A"/>
    <w:rsid w:val="00DA1E5F"/>
    <w:rsid w:val="00DA3ED9"/>
    <w:rsid w:val="00DC37A1"/>
    <w:rsid w:val="00DD05E8"/>
    <w:rsid w:val="00E20C21"/>
    <w:rsid w:val="00E22AC1"/>
    <w:rsid w:val="00E342DF"/>
    <w:rsid w:val="00E4254B"/>
    <w:rsid w:val="00E43D52"/>
    <w:rsid w:val="00E552F9"/>
    <w:rsid w:val="00E93B9B"/>
    <w:rsid w:val="00E9461A"/>
    <w:rsid w:val="00EB771D"/>
    <w:rsid w:val="00EE5D00"/>
    <w:rsid w:val="00EF689B"/>
    <w:rsid w:val="00F15739"/>
    <w:rsid w:val="00F31535"/>
    <w:rsid w:val="00F351C8"/>
    <w:rsid w:val="00F5620D"/>
    <w:rsid w:val="00F7541C"/>
    <w:rsid w:val="00FA182B"/>
    <w:rsid w:val="00FB09C2"/>
    <w:rsid w:val="00FB4754"/>
    <w:rsid w:val="00FB7D31"/>
    <w:rsid w:val="00FE0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C48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16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66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6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6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346A6-49D9-4BA9-91DD-014B04334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2330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15581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16</cp:revision>
  <cp:lastPrinted>2011-01-04T02:19:00Z</cp:lastPrinted>
  <dcterms:created xsi:type="dcterms:W3CDTF">2011-05-26T15:49:00Z</dcterms:created>
  <dcterms:modified xsi:type="dcterms:W3CDTF">2011-11-04T19:21:00Z</dcterms:modified>
</cp:coreProperties>
</file>